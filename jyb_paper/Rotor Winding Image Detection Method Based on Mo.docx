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charts/chart1.xml" ContentType="application/vnd.openxmlformats-officedocument.drawingml.chart+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word/charts/style1.xml" ContentType="application/vnd.ms-office.chartsty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4106"/>
        <w:rPr/>
      </w:pPr>
      <w:bookmarkStart w:id="0" w:name="_Hlk528007304"/>
      <w:r>
        <w:t>Rotor Winding Image Detection</w:t>
      </w:r>
      <w:bookmarkEnd w:id="0"/>
      <w:r>
        <w:t xml:space="preserve"> Method Based on Model-based Transfer Learning</w:t>
      </w:r>
    </w:p>
    <w:p>
      <w:pPr>
        <w:pStyle w:val="style4099"/>
        <w:rPr>
          <w:lang w:eastAsia="zh-CN"/>
        </w:rPr>
        <w:sectPr>
          <w:pgSz w:w="11909" w:h="16834" w:orient="portrait" w:code="9"/>
          <w:pgMar w:top="1080" w:right="734" w:bottom="2434" w:left="734" w:header="720" w:footer="720" w:gutter="0"/>
          <w:cols w:space="720"/>
          <w:docGrid w:linePitch="360"/>
        </w:sectPr>
      </w:pPr>
    </w:p>
    <w:p>
      <w:pPr>
        <w:pStyle w:val="style4099"/>
        <w:rPr/>
      </w:pPr>
      <w:r>
        <w:t xml:space="preserve">       </w:t>
      </w:r>
      <w:r>
        <w:t>Youbin</w:t>
      </w:r>
      <w:r>
        <w:t xml:space="preserve"> </w:t>
      </w:r>
      <w:r>
        <w:t>Jia</w:t>
      </w:r>
      <w:r>
        <w:t xml:space="preserve"> and</w:t>
      </w:r>
      <w:r>
        <w:t xml:space="preserve"> </w:t>
      </w:r>
      <w:r>
        <w:t>Gang</w:t>
      </w:r>
      <w:r>
        <w:t xml:space="preserve"> </w:t>
      </w:r>
      <w:r>
        <w:t>Chen</w:t>
      </w:r>
      <w:r>
        <w:rPr>
          <w:vertAlign w:val="superscript"/>
        </w:rPr>
        <w:t>*</w:t>
      </w:r>
      <w:r>
        <w:rPr>
          <w:rFonts w:hint="eastAsia"/>
          <w:vertAlign w:val="superscript"/>
        </w:rPr>
        <w:t xml:space="preserve">  </w:t>
      </w:r>
      <w:r>
        <w:rPr>
          <w:rFonts w:hint="eastAsia"/>
        </w:rPr>
        <w:t xml:space="preserve"> </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rPr>
          <w:vertAlign w:val="superscript"/>
        </w:rPr>
        <w:t xml:space="preserve">                  </w:t>
      </w:r>
      <w:r>
        <w:rPr>
          <w:vertAlign w:val="superscript"/>
        </w:rPr>
        <w:t xml:space="preserve">              </w:t>
      </w:r>
      <w:r>
        <w:t>Xiaoguo</w:t>
      </w:r>
      <w:r>
        <w:t xml:space="preserve"> </w:t>
      </w:r>
      <w:r>
        <w:t>Zhang</w:t>
      </w:r>
    </w:p>
    <w:p>
      <w:pPr>
        <w:pStyle w:val="style4098"/>
        <w:ind w:left="405"/>
        <w:rPr/>
      </w:pPr>
      <w:r>
        <w:rPr>
          <w:i/>
          <w:color w:val="000000"/>
        </w:rPr>
        <w:t xml:space="preserve">               </w:t>
      </w:r>
      <w:r>
        <w:rPr>
          <w:i/>
          <w:color w:val="000000"/>
        </w:rPr>
        <w:t>Department of Mechanical Engineering</w:t>
      </w:r>
      <w:r>
        <w:rPr>
          <w:i/>
          <w:color w:val="000000"/>
        </w:rPr>
        <w:t xml:space="preserve">                                  </w:t>
      </w:r>
      <w:r>
        <w:rPr>
          <w:i/>
          <w:color w:val="000000"/>
        </w:rPr>
        <w:t xml:space="preserve"> </w:t>
      </w:r>
      <w:r>
        <w:rPr>
          <w:i/>
          <w:color w:val="000000"/>
        </w:rPr>
        <w:t xml:space="preserve">  </w:t>
      </w:r>
      <w:r>
        <w:rPr>
          <w:i/>
          <w:color w:val="000000"/>
        </w:rPr>
        <w:t xml:space="preserve">  </w:t>
      </w:r>
      <w:r>
        <w:rPr>
          <w:i/>
          <w:color w:val="000000"/>
        </w:rPr>
        <w:t xml:space="preserve">Department of </w:t>
      </w:r>
      <w:r>
        <w:rPr>
          <w:rFonts w:hint="eastAsia"/>
          <w:i/>
          <w:color w:val="000000"/>
          <w:lang w:eastAsia="zh-CN"/>
        </w:rPr>
        <w:t>I</w:t>
      </w:r>
      <w:r>
        <w:rPr>
          <w:i/>
          <w:color w:val="000000"/>
        </w:rPr>
        <w:t>nstrume</w:t>
      </w:r>
      <w:r>
        <w:rPr>
          <w:rFonts w:hint="eastAsia"/>
          <w:i/>
          <w:color w:val="000000"/>
          <w:lang w:eastAsia="zh-CN"/>
        </w:rPr>
        <w:t>nt</w:t>
      </w:r>
      <w:r>
        <w:rPr>
          <w:i/>
          <w:color w:val="000000"/>
        </w:rPr>
        <w:t xml:space="preserve"> </w:t>
      </w:r>
      <w:r>
        <w:rPr>
          <w:rFonts w:hint="eastAsia"/>
          <w:i/>
          <w:color w:val="000000"/>
          <w:lang w:eastAsia="zh-CN"/>
        </w:rPr>
        <w:t>Science</w:t>
      </w:r>
      <w:r>
        <w:rPr>
          <w:i/>
          <w:color w:val="000000"/>
        </w:rPr>
        <w:t xml:space="preserve"> </w:t>
      </w:r>
      <w:r>
        <w:rPr>
          <w:rFonts w:hint="eastAsia"/>
          <w:i/>
          <w:color w:val="000000"/>
          <w:lang w:eastAsia="zh-CN"/>
        </w:rPr>
        <w:t>and</w:t>
      </w:r>
      <w:r>
        <w:rPr>
          <w:i/>
          <w:color w:val="000000"/>
        </w:rPr>
        <w:t xml:space="preserve"> </w:t>
      </w:r>
      <w:r>
        <w:rPr>
          <w:i/>
          <w:color w:val="000000"/>
        </w:rPr>
        <w:t>Engineering</w:t>
      </w:r>
    </w:p>
    <w:p>
      <w:pPr>
        <w:pStyle w:val="style4098"/>
        <w:rPr>
          <w:i/>
          <w:color w:val="000000"/>
        </w:rPr>
      </w:pPr>
      <w:r>
        <w:rPr>
          <w:i/>
          <w:color w:val="000000"/>
        </w:rPr>
        <w:t xml:space="preserve">                </w:t>
      </w:r>
      <w:r>
        <w:rPr>
          <w:i/>
          <w:color w:val="000000"/>
        </w:rPr>
        <w:t xml:space="preserve">University of Southeast </w:t>
      </w:r>
      <w:r>
        <w:rPr>
          <w:i/>
          <w:color w:val="000000"/>
        </w:rPr>
        <w:t xml:space="preserve">                                                                        </w:t>
      </w:r>
      <w:r>
        <w:rPr>
          <w:i/>
          <w:color w:val="000000"/>
        </w:rPr>
        <w:t>University of Southeast</w:t>
      </w:r>
    </w:p>
    <w:p>
      <w:pPr>
        <w:pStyle w:val="style4098"/>
        <w:rPr>
          <w:i/>
          <w:color w:val="000000"/>
        </w:rPr>
      </w:pPr>
      <w:r>
        <w:rPr>
          <w:i/>
          <w:color w:val="000000"/>
        </w:rPr>
        <w:t xml:space="preserve">                 </w:t>
      </w:r>
      <w:r>
        <w:rPr>
          <w:i/>
          <w:color w:val="000000"/>
        </w:rPr>
        <w:t>Nanjing,</w:t>
      </w:r>
      <w:r>
        <w:rPr>
          <w:i/>
          <w:color w:val="000000"/>
        </w:rPr>
        <w:t xml:space="preserve"> </w:t>
      </w:r>
      <w:r>
        <w:rPr>
          <w:i/>
          <w:color w:val="000000"/>
        </w:rPr>
        <w:t>jiangsu Province, China</w:t>
      </w:r>
      <w:r>
        <w:rPr>
          <w:i/>
          <w:color w:val="000000"/>
        </w:rPr>
        <w:t xml:space="preserve">                                                       </w:t>
      </w:r>
      <w:r>
        <w:rPr>
          <w:i/>
          <w:color w:val="000000"/>
        </w:rPr>
        <w:t>Nanjing,</w:t>
      </w:r>
      <w:r>
        <w:rPr>
          <w:i/>
          <w:color w:val="000000"/>
        </w:rPr>
        <w:t xml:space="preserve"> </w:t>
      </w:r>
      <w:r>
        <w:rPr>
          <w:i/>
          <w:color w:val="000000"/>
        </w:rPr>
        <w:t>jiangsu Province, China</w:t>
      </w:r>
    </w:p>
    <w:p>
      <w:pPr>
        <w:pStyle w:val="style4098"/>
        <w:rPr>
          <w:i/>
          <w:color w:val="000000"/>
        </w:rPr>
      </w:pPr>
      <w:r>
        <w:rPr>
          <w:i/>
          <w:color w:val="000000"/>
        </w:rPr>
        <w:t xml:space="preserve">             </w:t>
      </w:r>
      <w:r>
        <w:rPr>
          <w:i/>
          <w:color w:val="000000"/>
        </w:rPr>
        <w:t xml:space="preserve">ldd1485@163.com            </w:t>
      </w:r>
      <w:r>
        <w:rPr>
          <w:i/>
          <w:color w:val="000000"/>
        </w:rPr>
        <w:t xml:space="preserve">                             </w:t>
      </w:r>
      <w:r>
        <w:rPr>
          <w:i/>
          <w:color w:val="000000"/>
        </w:rPr>
        <w:t xml:space="preserve">                               </w:t>
      </w:r>
      <w:r>
        <w:rPr>
          <w:i/>
          <w:color w:val="000000"/>
        </w:rPr>
        <w:t xml:space="preserve">       </w:t>
      </w:r>
      <w:r>
        <w:rPr>
          <w:i/>
          <w:color w:val="000000"/>
        </w:rPr>
        <w:t>xgzhang@seu</w:t>
      </w:r>
      <w:r>
        <w:rPr>
          <w:i/>
          <w:color w:val="000000"/>
        </w:rPr>
        <w:t>.edu.cn</w:t>
      </w:r>
    </w:p>
    <w:p>
      <w:pPr>
        <w:pStyle w:val="style4098"/>
        <w:rPr/>
      </w:pPr>
    </w:p>
    <w:p>
      <w:pPr>
        <w:pStyle w:val="style0"/>
        <w:rPr/>
        <w:sectPr>
          <w:type w:val="continuous"/>
          <w:pgSz w:w="11909" w:h="16834" w:orient="portrait" w:code="9"/>
          <w:pgMar w:top="1080" w:right="734" w:bottom="2434" w:left="734" w:header="720" w:footer="720" w:gutter="0"/>
          <w:cols w:space="720"/>
          <w:docGrid w:linePitch="360"/>
        </w:sectPr>
      </w:pPr>
    </w:p>
    <w:p>
      <w:pPr>
        <w:pStyle w:val="style4097"/>
        <w:rPr/>
      </w:pPr>
      <w:r>
        <w:rPr>
          <w:rStyle w:val="style4116"/>
        </w:rPr>
        <w:t>Abstract</w:t>
      </w:r>
      <w:r>
        <w:t>—</w:t>
      </w:r>
      <w:r>
        <w:t>Rotor i</w:t>
      </w:r>
      <w:r>
        <w:t xml:space="preserve">s a core component of the </w:t>
      </w:r>
      <w:commentRangeStart w:id="1"/>
      <w:ins w:id="0" w:author="诚实可靠 小郎君" w:date="2018-10-30T20:28:00Z">
        <w:r w:rsidR="F98B6003">
          <w:rPr/>
          <w:t>electric motor</w:t>
        </w:r>
      </w:ins>
      <w:commentRangeEnd w:id="1"/>
      <w:ins w:id="1" w:author="诚实可靠 小郎君" w:date="2018-10-30T20:31:00Z">
        <w:r w:rsidR="3F7B0487">
          <w:rPr>
            <w:rStyle w:val="style39"/>
            <w:b w:val="false"/>
            <w:bCs w:val="false"/>
          </w:rPr>
          <w:commentReference w:id="1"/>
        </w:r>
      </w:ins>
      <w:del w:id="2" w:author="诚实可靠 小郎君" w:date="2018-10-30T20:28:00Z">
        <w:r w:rsidDel="327471D4">
          <w:rPr/>
          <w:delText>motor</w:delText>
        </w:r>
      </w:del>
      <w:r>
        <w:rPr>
          <w:rFonts w:hint="eastAsia"/>
          <w:lang w:eastAsia="zh-CN"/>
        </w:rPr>
        <w:t>.</w:t>
      </w:r>
      <w:r>
        <w:t xml:space="preserve"> T</w:t>
      </w:r>
      <w:r>
        <w:t>he</w:t>
      </w:r>
      <w:del w:id="3" w:author="诚实可靠 小郎君" w:date="2018-10-30T21:08:00Z">
        <w:r w:rsidDel="59D1A342">
          <w:rPr/>
          <w:delText xml:space="preserve"> winding</w:delText>
        </w:r>
      </w:del>
      <w:r>
        <w:t xml:space="preserve"> </w:t>
      </w:r>
      <w:r>
        <w:t xml:space="preserve">qualification of rotor </w:t>
      </w:r>
      <w:ins w:id="4" w:author="诚实可靠 小郎君" w:date="2018-10-30T21:09:00Z">
        <w:r w:rsidR="C08637DD">
          <w:rPr/>
          <w:t xml:space="preserve">winding </w:t>
        </w:r>
      </w:ins>
      <w:r>
        <w:t xml:space="preserve">is one of the </w:t>
      </w:r>
      <w:r>
        <w:rPr>
          <w:rFonts w:hint="eastAsia"/>
          <w:lang w:eastAsia="zh-CN"/>
        </w:rPr>
        <w:t>core</w:t>
      </w:r>
      <w:r>
        <w:t xml:space="preserve"> factors for the proper functioning of the rotor. However, the </w:t>
      </w:r>
      <w:r>
        <w:t>qualification</w:t>
      </w:r>
      <w:r>
        <w:t xml:space="preserve"> </w:t>
      </w:r>
      <w:r>
        <w:t>detecti</w:t>
      </w:r>
      <w:r>
        <w:t>on of the</w:t>
      </w:r>
      <w:r>
        <w:t xml:space="preserve"> winding is still carried out by </w:t>
      </w:r>
      <w:r>
        <w:t>manual operation</w:t>
      </w:r>
      <w:r>
        <w:t xml:space="preserve">, which is prone to </w:t>
      </w:r>
      <w:r>
        <w:rPr>
          <w:rFonts w:hint="eastAsia"/>
          <w:lang w:eastAsia="zh-CN"/>
        </w:rPr>
        <w:t>cause</w:t>
      </w:r>
      <w:r>
        <w:t xml:space="preserve"> </w:t>
      </w:r>
      <w:ins w:id="5" w:author="诚实可靠 小郎君" w:date="2018-10-30T19:41:00Z">
        <w:r w:rsidR="148FA8D8">
          <w:rPr/>
          <w:t>miscalculation</w:t>
        </w:r>
      </w:ins>
      <w:del w:id="6" w:author="诚实可靠 小郎君" w:date="2018-10-30T19:41:00Z">
        <w:r w:rsidDel="AD9E11AE">
          <w:rPr/>
          <w:delText>false detection</w:delText>
        </w:r>
      </w:del>
      <w:r>
        <w:t xml:space="preserve"> and low</w:t>
      </w:r>
      <w:r>
        <w:t xml:space="preserve"> efficiency. </w:t>
      </w:r>
      <w:r>
        <w:rPr>
          <w:lang w:eastAsia="zh-CN"/>
        </w:rPr>
        <w:t>H</w:t>
      </w:r>
      <w:r>
        <w:rPr>
          <w:rFonts w:hint="eastAsia"/>
          <w:lang w:eastAsia="zh-CN"/>
        </w:rPr>
        <w:t xml:space="preserve">ence, it is </w:t>
      </w:r>
      <w:r>
        <w:rPr>
          <w:lang w:eastAsia="zh-CN"/>
        </w:rPr>
        <w:t xml:space="preserve">important to </w:t>
      </w:r>
      <w:r>
        <w:rPr>
          <w:lang w:eastAsia="zh-CN"/>
        </w:rPr>
        <w:t>achieve automatic detection of the rotor windings</w:t>
      </w:r>
      <w:r>
        <w:rPr>
          <w:lang w:eastAsia="zh-CN"/>
        </w:rPr>
        <w:t xml:space="preserve"> and enhance the detection accuracy</w:t>
      </w:r>
      <w:r>
        <w:rPr>
          <w:lang w:eastAsia="zh-CN"/>
        </w:rPr>
        <w:t xml:space="preserve">. </w:t>
      </w:r>
      <w:r>
        <w:rPr>
          <w:lang w:eastAsia="zh-CN"/>
        </w:rPr>
        <w:t>Recently, convolutional neural network</w:t>
      </w:r>
      <w:r>
        <w:rPr>
          <w:lang w:eastAsia="zh-CN"/>
        </w:rPr>
        <w:t xml:space="preserve"> </w:t>
      </w:r>
      <w:r>
        <w:rPr>
          <w:rFonts w:hint="eastAsia"/>
          <w:lang w:eastAsia="zh-CN"/>
        </w:rPr>
        <w:t>(CNN)</w:t>
      </w:r>
      <w:r>
        <w:rPr>
          <w:lang w:eastAsia="zh-CN"/>
        </w:rPr>
        <w:t xml:space="preserve"> has been successful</w:t>
      </w:r>
      <w:r>
        <w:rPr>
          <w:lang w:eastAsia="zh-CN"/>
        </w:rPr>
        <w:t>ly applied to image recognition</w:t>
      </w:r>
      <w:r>
        <w:rPr>
          <w:lang w:eastAsia="zh-CN"/>
        </w:rPr>
        <w:t xml:space="preserve">, </w:t>
      </w:r>
      <w:del w:id="7" w:author="诚实可靠 小郎君" w:date="2018-10-30T19:45:00Z">
        <w:r w:rsidDel="6909B865">
          <w:rPr>
            <w:rFonts w:hint="eastAsia"/>
            <w:lang w:eastAsia="zh-CN"/>
          </w:rPr>
          <w:delText>and</w:delText>
        </w:r>
      </w:del>
      <w:ins w:id="8" w:author="诚实可靠 小郎君" w:date="2018-10-30T19:45:00Z">
        <w:r w:rsidR="7C986DAC">
          <w:rPr>
            <w:rFonts w:hint="eastAsia"/>
            <w:lang w:eastAsia="zh-CN"/>
          </w:rPr>
          <w:t>but</w:t>
        </w:r>
      </w:ins>
      <w:r>
        <w:rPr>
          <w:lang w:eastAsia="zh-CN"/>
        </w:rPr>
        <w:t xml:space="preserve"> to achieve</w:t>
      </w:r>
      <w:r>
        <w:rPr>
          <w:lang w:eastAsia="zh-CN"/>
        </w:rPr>
        <w:t xml:space="preserve"> </w:t>
      </w:r>
      <w:r>
        <w:rPr>
          <w:lang w:eastAsia="zh-CN"/>
        </w:rPr>
        <w:t xml:space="preserve">high </w:t>
      </w:r>
      <w:r>
        <w:rPr>
          <w:lang w:eastAsia="zh-CN"/>
        </w:rPr>
        <w:t>accuracy requires</w:t>
      </w:r>
      <w:r>
        <w:rPr>
          <w:lang w:eastAsia="zh-CN"/>
        </w:rPr>
        <w:t xml:space="preserve"> a large number of labeled samples</w:t>
      </w:r>
      <w:r>
        <w:rPr>
          <w:lang w:eastAsia="zh-CN"/>
        </w:rPr>
        <w:t xml:space="preserve"> </w:t>
      </w:r>
      <w:r>
        <w:rPr>
          <w:lang w:eastAsia="zh-CN"/>
        </w:rPr>
        <w:t xml:space="preserve">and </w:t>
      </w:r>
      <w:ins w:id="9" w:author="诚实可靠 小郎君" w:date="2018-10-30T19:48:00Z">
        <w:r w:rsidR="6084CC35">
          <w:rPr>
            <w:lang w:eastAsia="zh-CN"/>
          </w:rPr>
          <w:t xml:space="preserve">there is </w:t>
        </w:r>
      </w:ins>
      <w:r>
        <w:rPr>
          <w:lang w:eastAsia="zh-CN"/>
        </w:rPr>
        <w:t>almost no</w:t>
      </w:r>
      <w:r>
        <w:rPr>
          <w:lang w:eastAsia="zh-CN"/>
        </w:rPr>
        <w:t xml:space="preserve"> dataset bias between the target dataset</w:t>
      </w:r>
      <w:r>
        <w:rPr>
          <w:lang w:eastAsia="zh-CN"/>
        </w:rPr>
        <w:t xml:space="preserve"> and the source</w:t>
      </w:r>
      <w:r>
        <w:rPr>
          <w:lang w:eastAsia="zh-CN"/>
        </w:rPr>
        <w:t xml:space="preserve"> </w:t>
      </w:r>
      <w:r>
        <w:rPr>
          <w:lang w:eastAsia="zh-CN"/>
        </w:rPr>
        <w:t>dataset.</w:t>
      </w:r>
      <w:r>
        <w:rPr>
          <w:lang w:eastAsia="zh-CN"/>
        </w:rPr>
        <w:t xml:space="preserve"> </w:t>
      </w:r>
      <w:r>
        <w:rPr>
          <w:lang w:eastAsia="zh-CN"/>
        </w:rPr>
        <w:t>Bu</w:t>
      </w:r>
      <w:r>
        <w:rPr>
          <w:lang w:eastAsia="zh-CN"/>
        </w:rPr>
        <w:t xml:space="preserve">t </w:t>
      </w:r>
      <w:r>
        <w:rPr>
          <w:lang w:eastAsia="zh-CN"/>
        </w:rPr>
        <w:t>the</w:t>
      </w:r>
      <w:r>
        <w:rPr>
          <w:lang w:eastAsia="zh-CN"/>
        </w:rPr>
        <w:t xml:space="preserve"> challenge</w:t>
      </w:r>
      <w:r>
        <w:rPr>
          <w:lang w:eastAsia="zh-CN"/>
        </w:rPr>
        <w:t>s</w:t>
      </w:r>
      <w:r>
        <w:rPr>
          <w:lang w:eastAsia="zh-CN"/>
        </w:rPr>
        <w:t xml:space="preserve"> </w:t>
      </w:r>
      <w:r>
        <w:rPr>
          <w:lang w:eastAsia="zh-CN"/>
        </w:rPr>
        <w:t xml:space="preserve">of using CNN to </w:t>
      </w:r>
      <w:r>
        <w:rPr>
          <w:lang w:eastAsia="zh-CN"/>
        </w:rPr>
        <w:t xml:space="preserve">recognize </w:t>
      </w:r>
      <w:r>
        <w:rPr>
          <w:lang w:eastAsia="zh-CN"/>
        </w:rPr>
        <w:t>rotor winding</w:t>
      </w:r>
      <w:r>
        <w:rPr>
          <w:lang w:eastAsia="zh-CN"/>
        </w:rPr>
        <w:t xml:space="preserve"> are</w:t>
      </w:r>
      <w:r>
        <w:rPr>
          <w:lang w:eastAsia="zh-CN"/>
        </w:rPr>
        <w:t xml:space="preserve"> that</w:t>
      </w:r>
      <w:r>
        <w:rPr>
          <w:rFonts w:hint="eastAsia"/>
          <w:lang w:eastAsia="zh-CN"/>
        </w:rPr>
        <w:t xml:space="preserve"> </w:t>
      </w:r>
      <w:r>
        <w:rPr>
          <w:lang w:eastAsia="zh-CN"/>
        </w:rPr>
        <w:t xml:space="preserve">the </w:t>
      </w:r>
      <w:r>
        <w:rPr>
          <w:lang w:eastAsia="zh-CN"/>
        </w:rPr>
        <w:t xml:space="preserve">winding image </w:t>
      </w:r>
      <w:r>
        <w:rPr>
          <w:lang w:eastAsia="zh-CN"/>
        </w:rPr>
        <w:t>dataset</w:t>
      </w:r>
      <w:r>
        <w:rPr>
          <w:lang w:eastAsia="zh-CN"/>
        </w:rPr>
        <w:t xml:space="preserve"> of different types of rotor exist </w:t>
      </w:r>
      <w:r>
        <w:rPr>
          <w:lang w:eastAsia="zh-CN"/>
        </w:rPr>
        <w:t xml:space="preserve">large </w:t>
      </w:r>
      <w:r>
        <w:rPr>
          <w:lang w:eastAsia="zh-CN"/>
        </w:rPr>
        <w:t xml:space="preserve">dataset bias </w:t>
      </w:r>
      <w:r>
        <w:rPr>
          <w:rFonts w:hint="eastAsia"/>
          <w:lang w:eastAsia="zh-CN"/>
        </w:rPr>
        <w:t>and</w:t>
      </w:r>
      <w:r>
        <w:rPr>
          <w:lang w:eastAsia="zh-CN"/>
        </w:rPr>
        <w:t xml:space="preserve"> </w:t>
      </w:r>
      <w:r>
        <w:rPr>
          <w:lang w:eastAsia="zh-CN"/>
        </w:rPr>
        <w:t>the</w:t>
      </w:r>
      <w:r>
        <w:rPr>
          <w:lang w:eastAsia="zh-CN"/>
        </w:rPr>
        <w:t xml:space="preserve"> labeled examples</w:t>
      </w:r>
      <w:r>
        <w:rPr>
          <w:lang w:eastAsia="zh-CN"/>
        </w:rPr>
        <w:t xml:space="preserve"> are limited</w:t>
      </w:r>
      <w:r>
        <w:rPr>
          <w:rFonts w:hint="eastAsia"/>
          <w:lang w:eastAsia="zh-CN"/>
        </w:rPr>
        <w:t>.</w:t>
      </w:r>
      <w:r>
        <w:rPr>
          <w:lang w:eastAsia="zh-CN"/>
        </w:rPr>
        <w:t xml:space="preserve"> </w:t>
      </w:r>
      <w:r>
        <w:rPr>
          <w:lang w:eastAsia="zh-CN"/>
        </w:rPr>
        <w:t>To</w:t>
      </w:r>
      <w:del w:id="10" w:author="诚实可靠 小郎君" w:date="2018-10-30T19:57:00Z">
        <w:r w:rsidDel="A0CAC6DB">
          <w:rPr>
            <w:rFonts w:hint="eastAsia"/>
            <w:lang w:eastAsia="zh-CN"/>
          </w:rPr>
          <w:delText xml:space="preserve"> resolve</w:delText>
        </w:r>
      </w:del>
      <w:ins w:id="11" w:author="诚实可靠 小郎君" w:date="2018-10-30T19:57:00Z">
        <w:r w:rsidR="31B2F706">
          <w:rPr>
            <w:rFonts w:hint="eastAsia"/>
            <w:lang w:eastAsia="zh-CN"/>
          </w:rPr>
          <w:t>solve</w:t>
        </w:r>
      </w:ins>
      <w:r>
        <w:rPr>
          <w:lang w:eastAsia="zh-CN"/>
        </w:rPr>
        <w:t xml:space="preserve"> the dataset bias</w:t>
      </w:r>
      <w:r>
        <w:rPr>
          <w:lang w:eastAsia="zh-CN"/>
        </w:rPr>
        <w:t xml:space="preserve"> problem,</w:t>
      </w:r>
      <w:r>
        <w:t xml:space="preserve"> we proposed </w:t>
      </w:r>
      <w:r>
        <w:t xml:space="preserve">a new </w:t>
      </w:r>
      <w:r>
        <w:t>i</w:t>
      </w:r>
      <w:r>
        <w:t>mage binarization method</w:t>
      </w:r>
      <w:r>
        <w:t xml:space="preserve"> to </w:t>
      </w:r>
      <w:del w:id="12" w:author="诚实可靠 小郎君" w:date="2018-10-30T20:01:00Z">
        <w:r w:rsidDel="5302638D">
          <w:rPr>
            <w:rFonts w:hint="eastAsia"/>
            <w:lang w:eastAsia="zh-CN"/>
          </w:rPr>
          <w:delText>binarize</w:delText>
        </w:r>
      </w:del>
      <w:ins w:id="13" w:author="诚实可靠 小郎君" w:date="2018-10-30T20:01:00Z">
        <w:r w:rsidR="D587382E">
          <w:rPr>
            <w:rFonts w:hint="eastAsia"/>
            <w:lang w:eastAsia="zh-CN"/>
          </w:rPr>
          <w:t>get</w:t>
        </w:r>
      </w:ins>
      <w:ins w:id="14" w:author="诚实可靠 小郎君" w:date="2018-10-30T20:01:00Z">
        <w:r w:rsidR="D587382E">
          <w:rPr/>
          <w:t xml:space="preserve"> </w:t>
        </w:r>
      </w:ins>
      <w:commentRangeStart w:id="2"/>
      <w:ins w:id="15" w:author="诚实可靠 小郎君" w:date="2018-10-30T20:01:00Z">
        <w:r w:rsidR="D587382E">
          <w:rPr/>
          <w:t>binary</w:t>
        </w:r>
      </w:ins>
      <w:commentRangeEnd w:id="2"/>
      <w:ins w:id="16" w:author="诚实可靠 小郎君" w:date="2018-10-31T00:01:00Z">
        <w:r w:rsidR="EE5F7747">
          <w:rPr>
            <w:rStyle w:val="style39"/>
            <w:b w:val="false"/>
            <w:bCs w:val="false"/>
          </w:rPr>
          <w:commentReference w:id="2"/>
        </w:r>
      </w:ins>
      <w:r>
        <w:t xml:space="preserve"> </w:t>
      </w:r>
      <w:ins w:id="17" w:author="诚实可靠 小郎君" w:date="2018-10-30T20:06:00Z">
        <w:r w:rsidR="E0DD2B5E">
          <w:rPr/>
          <w:t xml:space="preserve">rotor </w:t>
        </w:r>
      </w:ins>
      <w:r>
        <w:t xml:space="preserve">winding </w:t>
      </w:r>
      <w:del w:id="18" w:author="诚实可靠 小郎君" w:date="2018-10-30T20:05:00Z">
        <w:r w:rsidDel="1A550765">
          <w:rPr>
            <w:rFonts w:hint="eastAsia"/>
            <w:lang w:eastAsia="zh-CN"/>
          </w:rPr>
          <w:delText>image</w:delText>
        </w:r>
      </w:del>
      <w:ins w:id="19" w:author="诚实可靠 小郎君" w:date="2018-10-30T20:05:00Z">
        <w:r w:rsidR="29F970CF">
          <w:rPr>
            <w:rFonts w:hint="eastAsia"/>
            <w:lang w:eastAsia="zh-CN"/>
          </w:rPr>
          <w:t>images</w:t>
        </w:r>
      </w:ins>
      <w:r>
        <w:t>.</w:t>
      </w:r>
      <w:r>
        <w:t xml:space="preserve"> </w:t>
      </w:r>
      <w:r>
        <w:t xml:space="preserve">Using </w:t>
      </w:r>
      <w:r>
        <w:t xml:space="preserve">the </w:t>
      </w:r>
      <w:del w:id="20" w:author="诚实可靠 小郎君" w:date="2018-10-30T20:04:00Z">
        <w:r w:rsidDel="73381141">
          <w:rPr>
            <w:rFonts w:hint="eastAsia"/>
            <w:lang w:eastAsia="zh-CN"/>
          </w:rPr>
          <w:delText>binarized</w:delText>
        </w:r>
      </w:del>
      <w:ins w:id="21" w:author="诚实可靠 小郎君" w:date="2018-10-30T20:04:00Z">
        <w:r w:rsidR="C282791E">
          <w:rPr>
            <w:rFonts w:hint="eastAsia"/>
            <w:lang w:eastAsia="zh-CN"/>
          </w:rPr>
          <w:t>binary</w:t>
        </w:r>
      </w:ins>
      <w:r>
        <w:t xml:space="preserve"> </w:t>
      </w:r>
      <w:del w:id="22" w:author="诚实可靠 小郎君" w:date="2018-10-30T20:05:00Z">
        <w:r w:rsidDel="C9FFC1ED">
          <w:rPr>
            <w:rFonts w:hint="eastAsia"/>
            <w:lang w:eastAsia="zh-CN"/>
          </w:rPr>
          <w:delText>i</w:delText>
        </w:r>
      </w:del>
      <w:del w:id="23" w:author="诚实可靠 小郎君" w:date="2018-10-30T20:05:00Z">
        <w:r w:rsidDel="C9FFC1ED">
          <w:rPr>
            <w:rFonts w:hint="eastAsia"/>
            <w:lang w:eastAsia="zh-CN"/>
          </w:rPr>
          <w:delText>mage</w:delText>
        </w:r>
      </w:del>
      <w:ins w:id="24" w:author="诚实可靠 小郎君" w:date="2018-10-30T20:05:00Z">
        <w:r w:rsidR="DB1E7825">
          <w:rPr>
            <w:rFonts w:hint="eastAsia"/>
            <w:lang w:eastAsia="zh-CN"/>
          </w:rPr>
          <w:t>images</w:t>
        </w:r>
      </w:ins>
      <w:r>
        <w:t xml:space="preserve"> </w:t>
      </w:r>
      <w:r>
        <w:t>to train and test model can significantly reduce</w:t>
      </w:r>
      <w:r>
        <w:t xml:space="preserve"> the </w:t>
      </w:r>
      <w:r>
        <w:t>interference</w:t>
      </w:r>
      <w:r>
        <w:t xml:space="preserve"> of dataset bias. </w:t>
      </w:r>
      <w:r>
        <w:t>Meanwhile</w:t>
      </w:r>
      <w:r>
        <w:t>, we proposed a</w:t>
      </w:r>
      <w:r>
        <w:t xml:space="preserve"> </w:t>
      </w:r>
      <w:r>
        <w:t xml:space="preserve">method to </w:t>
      </w:r>
      <w:r>
        <w:t xml:space="preserve">build </w:t>
      </w:r>
      <w:r>
        <w:t>model-based</w:t>
      </w:r>
      <w:r>
        <w:t xml:space="preserve"> transfer learning</w:t>
      </w:r>
      <w:r>
        <w:t xml:space="preserve"> </w:t>
      </w:r>
      <w:r>
        <w:t>model</w:t>
      </w:r>
      <w:r>
        <w:t xml:space="preserve"> </w:t>
      </w:r>
      <w:r>
        <w:rPr>
          <w:lang w:eastAsia="zh-CN"/>
        </w:rPr>
        <w:t>which is</w:t>
      </w:r>
      <w:r>
        <w:rPr>
          <w:lang w:eastAsia="zh-CN"/>
        </w:rPr>
        <w:t xml:space="preserve"> based on</w:t>
      </w:r>
      <w:r>
        <w:rPr>
          <w:lang w:eastAsia="zh-CN"/>
        </w:rPr>
        <w:t xml:space="preserve"> </w:t>
      </w:r>
      <w:r>
        <w:t xml:space="preserve">the </w:t>
      </w:r>
      <w:r>
        <w:t xml:space="preserve">pre-trained </w:t>
      </w:r>
      <w:r>
        <w:t>Ince</w:t>
      </w:r>
      <w:r>
        <w:t>ption-V3</w:t>
      </w:r>
      <w:r>
        <w:t xml:space="preserve"> model</w:t>
      </w:r>
      <w:r>
        <w:t xml:space="preserve"> trained</w:t>
      </w:r>
      <w:r>
        <w:t xml:space="preserve"> with the ImageNet dataset. The model is </w:t>
      </w:r>
      <w:r>
        <w:rPr>
          <w:lang w:eastAsia="zh-CN"/>
        </w:rPr>
        <w:t xml:space="preserve">used </w:t>
      </w:r>
      <w:r>
        <w:rPr>
          <w:lang w:eastAsia="zh-CN"/>
        </w:rPr>
        <w:t xml:space="preserve">to </w:t>
      </w:r>
      <w:del w:id="25" w:author="诚实可靠 小郎君" w:date="2018-10-30T20:10:00Z">
        <w:r w:rsidDel="0AB562B7">
          <w:rPr>
            <w:rFonts w:hint="eastAsia"/>
            <w:lang w:eastAsia="zh-CN"/>
          </w:rPr>
          <w:delText>resolve</w:delText>
        </w:r>
      </w:del>
      <w:ins w:id="26" w:author="诚实可靠 小郎君" w:date="2018-10-30T20:10:00Z">
        <w:r w:rsidR="E6B4B48F">
          <w:rPr>
            <w:rFonts w:hint="eastAsia"/>
            <w:lang w:eastAsia="zh-CN"/>
          </w:rPr>
          <w:t>solve</w:t>
        </w:r>
      </w:ins>
      <w:r>
        <w:rPr>
          <w:lang w:eastAsia="zh-CN"/>
        </w:rPr>
        <w:t xml:space="preserve"> the problem</w:t>
      </w:r>
      <w:r>
        <w:rPr>
          <w:lang w:eastAsia="zh-CN"/>
        </w:rPr>
        <w:t xml:space="preserve"> </w:t>
      </w:r>
      <w:r>
        <w:rPr>
          <w:rFonts w:hint="eastAsia"/>
          <w:lang w:eastAsia="zh-CN"/>
        </w:rPr>
        <w:t>that</w:t>
      </w:r>
      <w:r>
        <w:rPr>
          <w:lang w:eastAsia="zh-CN"/>
        </w:rPr>
        <w:t xml:space="preserve"> </w:t>
      </w:r>
      <w:r>
        <w:rPr>
          <w:lang w:eastAsia="zh-CN"/>
        </w:rPr>
        <w:t xml:space="preserve">labeled </w:t>
      </w:r>
      <w:ins w:id="27" w:author="诚实可靠 小郎君" w:date="2018-10-30T20:14:00Z">
        <w:r w:rsidR="F1E5C311">
          <w:rPr>
            <w:lang w:eastAsia="zh-CN"/>
          </w:rPr>
          <w:t>samples</w:t>
        </w:r>
      </w:ins>
      <w:del w:id="28" w:author="诚实可靠 小郎君" w:date="2018-10-30T20:14:00Z">
        <w:r w:rsidDel="6FAEC600">
          <w:rPr>
            <w:lang w:eastAsia="zh-CN"/>
          </w:rPr>
          <w:delText>examples</w:delText>
        </w:r>
      </w:del>
      <w:r>
        <w:rPr>
          <w:lang w:eastAsia="zh-CN"/>
        </w:rPr>
        <w:t xml:space="preserve"> </w:t>
      </w:r>
      <w:r>
        <w:rPr>
          <w:lang w:eastAsia="zh-CN"/>
        </w:rPr>
        <w:t>are limited</w:t>
      </w:r>
      <w:r>
        <w:rPr>
          <w:lang w:eastAsia="zh-CN"/>
        </w:rPr>
        <w:t xml:space="preserve">. </w:t>
      </w:r>
      <w:r>
        <w:t>The comparing</w:t>
      </w:r>
      <w:r>
        <w:t xml:space="preserve"> experiments show that</w:t>
      </w:r>
      <w:r>
        <w:t xml:space="preserve"> the model-based transfer learning</w:t>
      </w:r>
      <w:r>
        <w:t xml:space="preserve"> model</w:t>
      </w:r>
      <w:r>
        <w:t xml:space="preserve"> train</w:t>
      </w:r>
      <w:r>
        <w:rPr>
          <w:rFonts w:hint="eastAsia"/>
          <w:lang w:eastAsia="zh-CN"/>
        </w:rPr>
        <w:t>ed</w:t>
      </w:r>
      <w:r>
        <w:t xml:space="preserve"> </w:t>
      </w:r>
      <w:r>
        <w:t>and test</w:t>
      </w:r>
      <w:r>
        <w:rPr>
          <w:rFonts w:hint="eastAsia"/>
          <w:lang w:eastAsia="zh-CN"/>
        </w:rPr>
        <w:t>ed</w:t>
      </w:r>
      <w:r>
        <w:t xml:space="preserve"> </w:t>
      </w:r>
      <w:r>
        <w:t xml:space="preserve">with </w:t>
      </w:r>
      <w:del w:id="29" w:author="诚实可靠 小郎君" w:date="2018-10-30T20:13:00Z">
        <w:r w:rsidDel="1F74AFA2">
          <w:rPr>
            <w:rFonts w:hint="eastAsia"/>
            <w:lang w:eastAsia="zh-CN"/>
          </w:rPr>
          <w:delText>binarized</w:delText>
        </w:r>
      </w:del>
      <w:ins w:id="30" w:author="诚实可靠 小郎君" w:date="2018-10-30T20:13:00Z">
        <w:r w:rsidR="FBE4A9FB">
          <w:rPr>
            <w:rFonts w:hint="eastAsia"/>
            <w:lang w:eastAsia="zh-CN"/>
          </w:rPr>
          <w:t>binary</w:t>
        </w:r>
      </w:ins>
      <w:r>
        <w:t xml:space="preserve"> </w:t>
      </w:r>
      <w:del w:id="31" w:author="诚实可靠 小郎君" w:date="2018-10-30T20:13:00Z">
        <w:r w:rsidDel="3D0B3F7A">
          <w:rPr>
            <w:rFonts w:hint="eastAsia"/>
            <w:lang w:eastAsia="zh-CN"/>
          </w:rPr>
          <w:delText>image</w:delText>
        </w:r>
      </w:del>
      <w:ins w:id="32" w:author="诚实可靠 小郎君" w:date="2018-10-30T20:13:00Z">
        <w:r w:rsidR="DD5E77F9">
          <w:rPr>
            <w:rFonts w:hint="eastAsia"/>
            <w:lang w:eastAsia="zh-CN"/>
          </w:rPr>
          <w:t>images</w:t>
        </w:r>
      </w:ins>
      <w:r>
        <w:t xml:space="preserve"> significantly ou</w:t>
      </w:r>
      <w:r>
        <w:t>tperform all other models, and</w:t>
      </w:r>
      <w:r>
        <w:t xml:space="preserve"> can achieve stable and accurate detection of the rotor </w:t>
      </w:r>
      <w:del w:id="33" w:author="诚实可靠 小郎君" w:date="2018-10-30T20:16:00Z">
        <w:r w:rsidDel="3045BBC3">
          <w:rPr>
            <w:rFonts w:hint="eastAsia"/>
            <w:lang w:eastAsia="zh-CN"/>
          </w:rPr>
          <w:delText>image</w:delText>
        </w:r>
      </w:del>
      <w:ins w:id="34" w:author="诚实可靠 小郎君" w:date="2018-10-30T20:16:00Z">
        <w:r w:rsidR="024BF74B">
          <w:rPr>
            <w:rFonts w:hint="eastAsia"/>
            <w:lang w:eastAsia="zh-CN"/>
          </w:rPr>
          <w:t>images</w:t>
        </w:r>
      </w:ins>
      <w:r>
        <w:t>.</w:t>
      </w:r>
    </w:p>
    <w:p>
      <w:pPr>
        <w:pStyle w:val="style4104"/>
        <w:rPr/>
      </w:pPr>
      <w:r>
        <w:rPr>
          <w:lang w:eastAsia="zh-CN"/>
        </w:rPr>
        <w:t>K</w:t>
      </w:r>
      <w:r>
        <w:rPr>
          <w:rFonts w:hint="eastAsia"/>
          <w:lang w:eastAsia="zh-CN"/>
        </w:rPr>
        <w:t>eywords</w:t>
      </w:r>
      <w:r>
        <w:t>—</w:t>
      </w:r>
      <w:r>
        <w:t>qualification</w:t>
      </w:r>
      <w:r>
        <w:t xml:space="preserve"> detection</w:t>
      </w:r>
      <w:r>
        <w:rPr>
          <w:rFonts w:hint="eastAsia"/>
          <w:lang w:eastAsia="zh-CN"/>
        </w:rPr>
        <w:t>;</w:t>
      </w:r>
      <w:r>
        <w:t xml:space="preserve"> rotor winding; </w:t>
      </w:r>
      <w:del w:id="35" w:author="诚实可靠 小郎君" w:date="2018-10-30T22:53:00Z">
        <w:r w:rsidDel="CA607369">
          <w:rPr>
            <w:rFonts w:hint="eastAsia"/>
            <w:lang w:eastAsia="zh-CN"/>
          </w:rPr>
          <w:delText>binarized</w:delText>
        </w:r>
      </w:del>
      <w:ins w:id="36" w:author="诚实可靠 小郎君" w:date="2018-10-30T22:53:00Z">
        <w:r w:rsidR="2F47FDB6">
          <w:rPr>
            <w:rFonts w:hint="eastAsia"/>
            <w:lang w:eastAsia="zh-CN"/>
          </w:rPr>
          <w:t>binary</w:t>
        </w:r>
      </w:ins>
      <w:r>
        <w:t xml:space="preserve"> image;</w:t>
      </w:r>
      <w:r>
        <w:t xml:space="preserve"> Inception-V</w:t>
      </w:r>
      <w:r>
        <w:t>3;</w:t>
      </w:r>
      <w:r>
        <w:t xml:space="preserve"> </w:t>
      </w:r>
      <w:r>
        <w:t xml:space="preserve"> </w:t>
      </w:r>
      <w:r>
        <w:t xml:space="preserve">model-based </w:t>
      </w:r>
      <w:r>
        <w:t>transfer learning</w:t>
      </w:r>
    </w:p>
    <w:p>
      <w:pPr>
        <w:pStyle w:val="style1"/>
        <w:rPr/>
      </w:pPr>
      <w:r>
        <w:t xml:space="preserve"> </w:t>
      </w:r>
      <w:r>
        <w:t>Introduction</w:t>
      </w:r>
      <w:r>
        <w:t xml:space="preserve"> </w:t>
      </w:r>
    </w:p>
    <w:p>
      <w:pPr>
        <w:pStyle w:val="style66"/>
        <w:rPr/>
      </w:pPr>
      <w:r>
        <w:t>A</w:t>
      </w:r>
      <w:r>
        <w:t xml:space="preserve">s </w:t>
      </w:r>
      <w:del w:id="37" w:author="诚实可靠 小郎君" w:date="2018-10-31T00:03:00Z">
        <w:r w:rsidDel="490B3B8F">
          <w:rPr>
            <w:rFonts w:hint="eastAsia"/>
            <w:lang w:eastAsia="zh-CN"/>
          </w:rPr>
          <w:delText>a</w:delText>
        </w:r>
      </w:del>
      <w:ins w:id="38" w:author="诚实可靠 小郎君" w:date="2018-10-31T00:03:00Z">
        <w:r w:rsidR="21E85BF1">
          <w:rPr>
            <w:rFonts w:hint="eastAsia"/>
            <w:lang w:eastAsia="zh-CN"/>
          </w:rPr>
          <w:t>an</w:t>
        </w:r>
      </w:ins>
      <w:r>
        <w:t xml:space="preserve"> </w:t>
      </w:r>
      <w:commentRangeStart w:id="3"/>
      <w:ins w:id="39" w:author="诚实可靠 小郎君" w:date="2018-10-30T20:30:00Z">
        <w:r w:rsidR="70B97EC6">
          <w:rPr/>
          <w:t>essential</w:t>
        </w:r>
      </w:ins>
      <w:commentRangeEnd w:id="3"/>
      <w:ins w:id="40" w:author="诚实可靠 小郎君" w:date="2018-10-30T20:30:00Z">
        <w:r w:rsidR="70B97EC6">
          <w:rPr>
            <w:rStyle w:val="style39"/>
            <w:spacing w:val="0"/>
          </w:rPr>
          <w:commentReference w:id="3"/>
        </w:r>
      </w:ins>
      <w:del w:id="41" w:author="诚实可靠 小郎君" w:date="2018-10-30T20:30:00Z">
        <w:r w:rsidDel="609EC56C">
          <w:rPr/>
          <w:delText>core</w:delText>
        </w:r>
      </w:del>
      <w:r>
        <w:t xml:space="preserve"> product</w:t>
      </w:r>
      <w:r>
        <w:t xml:space="preserve"> of industrial automation</w:t>
      </w:r>
      <w:r>
        <w:t xml:space="preserve">, </w:t>
      </w:r>
      <w:ins w:id="42" w:author="诚实可靠 小郎君" w:date="2018-10-30T20:28:00Z">
        <w:r w:rsidR="297CE067">
          <w:rPr/>
          <w:t>electric motor</w:t>
        </w:r>
      </w:ins>
      <w:del w:id="43" w:author="诚实可靠 小郎君" w:date="2018-10-30T20:28:00Z">
        <w:r w:rsidDel="DA01A307">
          <w:rPr/>
          <w:delText>motor</w:delText>
        </w:r>
      </w:del>
      <w:r>
        <w:t xml:space="preserve"> </w:t>
      </w:r>
      <w:r>
        <w:t>is widely used in large-scale e</w:t>
      </w:r>
      <w:r>
        <w:t xml:space="preserve">lectromechanical </w:t>
      </w:r>
      <w:r>
        <w:rPr>
          <w:rFonts w:hint="eastAsia"/>
          <w:lang w:eastAsia="zh-CN"/>
        </w:rPr>
        <w:t>equipment</w:t>
      </w:r>
      <w:r>
        <w:t>, elevators, refrigerators, air conditioning and other places in the fie</w:t>
      </w:r>
      <w:r>
        <w:t>lds of industry and agriculture, and</w:t>
      </w:r>
      <w:r>
        <w:t xml:space="preserve"> the demand for </w:t>
      </w:r>
      <w:ins w:id="44" w:author="诚实可靠 小郎君" w:date="2018-10-30T20:29:00Z">
        <w:r w:rsidR="5C5F6E78">
          <w:rPr/>
          <w:t xml:space="preserve">electric </w:t>
        </w:r>
      </w:ins>
      <w:ins w:id="45" w:author="诚实可靠 小郎君" w:date="2018-10-30T20:29:00Z">
        <w:r w:rsidR="5C5F6E78">
          <w:rPr/>
          <w:t>motor</w:t>
        </w:r>
      </w:ins>
      <w:ins w:id="46" w:author="诚实可靠 小郎君" w:date="2018-10-30T20:29:00Z">
        <w:r w:rsidR="5C5F6E78">
          <w:rPr/>
          <w:t>s</w:t>
        </w:r>
      </w:ins>
      <w:del w:id="47" w:author="诚实可靠 小郎君" w:date="2018-10-30T20:29:00Z">
        <w:r w:rsidDel="3341ACA5">
          <w:rPr/>
          <w:delText>motors</w:delText>
        </w:r>
      </w:del>
      <w:r>
        <w:t xml:space="preserve"> increase</w:t>
      </w:r>
      <w:r>
        <w:t>s</w:t>
      </w:r>
      <w:r>
        <w:t xml:space="preserve"> daily. As the core component of the </w:t>
      </w:r>
      <w:ins w:id="48" w:author="诚实可靠 小郎君" w:date="2018-10-30T20:29:00Z">
        <w:r w:rsidR="1F81740B">
          <w:rPr/>
          <w:t>electric motor</w:t>
        </w:r>
      </w:ins>
      <w:del w:id="49" w:author="诚实可靠 小郎君" w:date="2018-10-30T20:29:00Z">
        <w:r w:rsidDel="D5218BB8">
          <w:rPr/>
          <w:delText>motor</w:delText>
        </w:r>
      </w:del>
      <w:r>
        <w:t xml:space="preserve">, the </w:t>
      </w:r>
      <w:del w:id="50" w:author="诚实可靠 小郎君" w:date="2018-10-30T20:43:00Z">
        <w:r w:rsidDel="FE9806F7">
          <w:rPr>
            <w:rFonts w:hint="eastAsia"/>
            <w:lang w:eastAsia="zh-CN"/>
          </w:rPr>
          <w:delText>quality</w:delText>
        </w:r>
      </w:del>
      <w:ins w:id="51" w:author="诚实可靠 小郎君" w:date="2018-10-30T20:44:00Z">
        <w:r w:rsidR="44FD3942">
          <w:rPr/>
          <w:t>qualification</w:t>
        </w:r>
      </w:ins>
      <w:r>
        <w:t xml:space="preserve"> of the rotor winding </w:t>
      </w:r>
      <w:r>
        <w:t xml:space="preserve">(see Fig. </w:t>
      </w:r>
      <w:r>
        <w:t xml:space="preserve">1) </w:t>
      </w:r>
      <w:r>
        <w:t>is critical to the servic</w:t>
      </w:r>
      <w:r>
        <w:t xml:space="preserve">e </w:t>
      </w:r>
      <w:del w:id="52" w:author="诚实可靠 小郎君" w:date="2018-10-30T20:46:00Z">
        <w:r w:rsidDel="9B4AB750">
          <w:rPr>
            <w:rFonts w:hint="eastAsia"/>
            <w:lang w:eastAsia="zh-CN"/>
          </w:rPr>
          <w:delText>time</w:delText>
        </w:r>
      </w:del>
      <w:ins w:id="53" w:author="诚实可靠 小郎君" w:date="2018-10-30T20:46:00Z">
        <w:r w:rsidR="68F753DE">
          <w:rPr>
            <w:rFonts w:hint="eastAsia"/>
            <w:lang w:eastAsia="zh-CN"/>
          </w:rPr>
          <w:t>life</w:t>
        </w:r>
      </w:ins>
      <w:r>
        <w:t xml:space="preserve"> of the </w:t>
      </w:r>
      <w:ins w:id="54" w:author="诚实可靠 小郎君" w:date="2018-10-30T20:29:00Z">
        <w:r w:rsidR="F747241E">
          <w:rPr/>
          <w:t>electric motor</w:t>
        </w:r>
      </w:ins>
      <w:del w:id="55" w:author="诚实可靠 小郎君" w:date="2018-10-30T20:29:00Z">
        <w:r w:rsidDel="B4C9DEC3">
          <w:rPr/>
          <w:delText>motor</w:delText>
        </w:r>
      </w:del>
      <w:r>
        <w:t xml:space="preserve">. </w:t>
      </w:r>
      <w:r>
        <w:t>According to</w:t>
      </w:r>
      <w:r>
        <w:t xml:space="preserve"> current rotor production technology, rotor windings are prone to </w:t>
      </w:r>
      <w:del w:id="56" w:author="诚实可靠 小郎君" w:date="2018-10-30T20:53:00Z">
        <w:r w:rsidDel="4FC3F811">
          <w:rPr>
            <w:rFonts w:hint="eastAsia"/>
            <w:lang w:eastAsia="zh-CN"/>
          </w:rPr>
          <w:delText>occur missing winding, broken winding</w:delText>
        </w:r>
      </w:del>
      <w:ins w:id="57" w:author="诚实可靠 小郎君" w:date="2018-10-30T20:53:00Z">
        <w:r w:rsidR="9516C8EC">
          <w:rPr>
            <w:rFonts w:hint="eastAsia"/>
            <w:lang w:eastAsia="zh-CN"/>
          </w:rPr>
          <w:t>loss</w:t>
        </w:r>
      </w:ins>
      <w:ins w:id="58" w:author="诚实可靠 小郎君" w:date="2018-10-30T20:53:00Z">
        <w:r w:rsidR="9516C8EC">
          <w:rPr>
            <w:rFonts w:hint="eastAsia"/>
            <w:lang w:eastAsia="zh-CN"/>
          </w:rPr>
          <w:t>，</w:t>
        </w:r>
      </w:ins>
      <w:ins w:id="59" w:author="诚实可靠 小郎君" w:date="2018-10-30T20:53:00Z">
        <w:r w:rsidR="9516C8EC">
          <w:rPr>
            <w:rFonts w:hint="eastAsia"/>
            <w:lang w:eastAsia="zh-CN"/>
          </w:rPr>
          <w:t>fracture</w:t>
        </w:r>
      </w:ins>
      <w:r>
        <w:t xml:space="preserve"> and </w:t>
      </w:r>
      <w:del w:id="60" w:author="诚实可靠 小郎君" w:date="2018-10-30T20:53:00Z">
        <w:r w:rsidDel="7FA5C245">
          <w:rPr>
            <w:rFonts w:hint="eastAsia"/>
            <w:lang w:eastAsia="zh-CN"/>
          </w:rPr>
          <w:delText>so on</w:delText>
        </w:r>
      </w:del>
      <w:ins w:id="61" w:author="诚实可靠 小郎君" w:date="2018-10-30T20:53:00Z">
        <w:r w:rsidR="BB52D3C6">
          <w:rPr>
            <w:rFonts w:hint="eastAsia"/>
            <w:lang w:eastAsia="zh-CN"/>
          </w:rPr>
          <w:t>other</w:t>
        </w:r>
      </w:ins>
      <w:ins w:id="62" w:author="诚实可靠 小郎君" w:date="2018-10-30T20:53:00Z">
        <w:r w:rsidR="BB52D3C6">
          <w:rPr/>
          <w:t xml:space="preserve"> situation</w:t>
        </w:r>
      </w:ins>
      <w:ins w:id="63" w:author="诚实可靠 小郎君" w:date="2018-10-30T20:55:00Z">
        <w:r w:rsidR="957F9263">
          <w:rPr>
            <w:rFonts w:hint="eastAsia"/>
            <w:lang w:eastAsia="zh-CN"/>
          </w:rPr>
          <w:t>s</w:t>
        </w:r>
      </w:ins>
      <w:r>
        <w:t xml:space="preserve"> (see Fig. 2).</w:t>
      </w:r>
      <w:r>
        <w:rPr>
          <w:rFonts w:hint="eastAsia"/>
          <w:lang w:eastAsia="zh-CN"/>
        </w:rPr>
        <w:t xml:space="preserve"> </w:t>
      </w:r>
      <w:r>
        <w:t>However, the</w:t>
      </w:r>
      <w:del w:id="64" w:author="诚实可靠 小郎君" w:date="2018-10-30T20:56:00Z">
        <w:r w:rsidDel="B81D030E">
          <w:rPr/>
          <w:delText xml:space="preserve"> </w:delText>
        </w:r>
      </w:del>
      <w:del w:id="65" w:author="诚实可靠 小郎君" w:date="2018-10-30T20:56:00Z">
        <w:r w:rsidDel="B81D030E">
          <w:rPr/>
          <w:delText>winding</w:delText>
        </w:r>
      </w:del>
      <w:r>
        <w:t xml:space="preserve"> </w:t>
      </w:r>
      <w:r>
        <w:t>qualification</w:t>
      </w:r>
      <w:r>
        <w:t xml:space="preserve"> </w:t>
      </w:r>
      <w:ins w:id="66" w:author="诚实可靠 小郎君" w:date="2018-10-30T20:56:00Z">
        <w:r w:rsidR="4838048F">
          <w:rPr/>
          <w:t xml:space="preserve">of winding </w:t>
        </w:r>
      </w:ins>
      <w:r>
        <w:t>is still detected</w:t>
      </w:r>
      <w:r>
        <w:t xml:space="preserve"> by the manual work</w:t>
      </w:r>
      <w:del w:id="67" w:author="诚实可靠 小郎君" w:date="2018-10-30T21:01:00Z">
        <w:r w:rsidDel="E3D63BCD">
          <w:rPr/>
          <w:delText xml:space="preserve"> </w:delText>
        </w:r>
      </w:del>
      <w:commentRangeStart w:id="4"/>
      <w:del w:id="68" w:author="诚实可靠 小郎君" w:date="2018-10-30T21:01:00Z">
        <w:r w:rsidDel="E3D63BCD">
          <w:rPr>
            <w:rFonts w:hint="eastAsia"/>
            <w:lang w:eastAsia="zh-CN"/>
          </w:rPr>
          <w:delText>o</w:delText>
        </w:r>
      </w:del>
      <w:del w:id="69" w:author="诚实可靠 小郎君" w:date="2018-10-30T21:01:00Z">
        <w:r w:rsidDel="E3D63BCD">
          <w:rPr/>
          <w:delText>n the production line</w:delText>
        </w:r>
      </w:del>
      <w:commentRangeEnd w:id="4"/>
      <w:r>
        <w:rPr>
          <w:rStyle w:val="style39"/>
          <w:spacing w:val="0"/>
        </w:rPr>
        <w:commentReference w:id="4"/>
      </w:r>
      <w:r>
        <w:t xml:space="preserve">. Considering of the complex production environment, this method </w:t>
      </w:r>
      <w:r>
        <w:t xml:space="preserve">not only </w:t>
      </w:r>
      <w:r>
        <w:t>has low efficiency and</w:t>
      </w:r>
      <w:del w:id="70" w:author="诚实可靠 小郎君" w:date="2018-10-30T21:02:00Z">
        <w:r w:rsidDel="805ED10C">
          <w:rPr/>
          <w:delText xml:space="preserve"> with the</w:delText>
        </w:r>
      </w:del>
      <w:r>
        <w:t xml:space="preserve"> high </w:t>
      </w:r>
      <w:del w:id="71" w:author="诚实可靠 小郎君" w:date="2018-10-30T21:03:00Z">
        <w:r w:rsidDel="1EC32E8E">
          <w:rPr>
            <w:rFonts w:hint="eastAsia"/>
            <w:lang w:eastAsia="zh-CN"/>
          </w:rPr>
          <w:delText>cost of the working time</w:delText>
        </w:r>
      </w:del>
      <w:ins w:id="72" w:author="诚实可靠 小郎君" w:date="2018-10-30T21:03:00Z">
        <w:r w:rsidR="A4ECCC7F">
          <w:rPr>
            <w:rFonts w:hint="eastAsia"/>
            <w:lang w:eastAsia="zh-CN"/>
          </w:rPr>
          <w:t>time</w:t>
        </w:r>
      </w:ins>
      <w:ins w:id="73" w:author="诚实可靠 小郎君" w:date="2018-10-30T21:03:00Z">
        <w:r w:rsidR="A4ECCC7F">
          <w:rPr/>
          <w:t xml:space="preserve"> cost</w:t>
        </w:r>
      </w:ins>
      <w:r>
        <w:t xml:space="preserve">, </w:t>
      </w:r>
      <w:r>
        <w:t>but also easily occurs misjudgement</w:t>
      </w:r>
      <w:ins w:id="74" w:author="诚实可靠 小郎君" w:date="2018-10-30T21:05:00Z">
        <w:r w:rsidR="4C37A944">
          <w:rPr/>
          <w:t>s</w:t>
        </w:r>
      </w:ins>
      <w:r>
        <w:t xml:space="preserve"> </w:t>
      </w:r>
      <w:commentRangeStart w:id="5"/>
      <w:r>
        <w:t>and is not suitable for mass production</w:t>
      </w:r>
      <w:commentRangeEnd w:id="5"/>
      <w:r>
        <w:rPr>
          <w:rStyle w:val="style39"/>
          <w:spacing w:val="0"/>
        </w:rPr>
        <w:commentReference w:id="5"/>
      </w:r>
      <w:r>
        <w:t xml:space="preserve">. </w:t>
      </w:r>
      <w:r>
        <w:t>Therefore, it is very urgent to find a new alternative detection method that can quickly detect the qualification of</w:t>
      </w:r>
      <w:del w:id="75" w:author="诚实可靠 小郎君" w:date="2018-10-30T21:11:00Z">
        <w:r w:rsidDel="1BF2E134">
          <w:rPr/>
          <w:delText xml:space="preserve"> the</w:delText>
        </w:r>
      </w:del>
      <w:r>
        <w:t xml:space="preserve"> rotor </w:t>
      </w:r>
      <w:del w:id="76" w:author="诚实可靠 小郎君" w:date="2018-10-30T21:11:00Z">
        <w:r w:rsidDel="960A0779">
          <w:rPr>
            <w:rFonts w:hint="eastAsia"/>
            <w:lang w:eastAsia="zh-CN"/>
          </w:rPr>
          <w:delText>windings</w:delText>
        </w:r>
      </w:del>
      <w:ins w:id="77" w:author="诚实可靠 小郎君" w:date="2018-10-30T21:11:00Z">
        <w:r w:rsidR="0DE6B6D1">
          <w:rPr>
            <w:rFonts w:hint="eastAsia"/>
            <w:lang w:eastAsia="zh-CN"/>
          </w:rPr>
          <w:t>winding</w:t>
        </w:r>
      </w:ins>
      <w:r>
        <w:t>.</w:t>
      </w:r>
    </w:p>
    <w:p>
      <w:pPr>
        <w:pStyle w:val="style66"/>
        <w:rPr/>
      </w:pPr>
    </w:p>
    <w:p>
      <w:pPr>
        <w:pStyle w:val="style66"/>
        <w:rPr/>
      </w:pPr>
    </w:p>
    <w:p>
      <w:pPr>
        <w:pStyle w:val="style66"/>
        <w:rPr>
          <w:noProof/>
          <w:lang w:eastAsia="zh-CN"/>
        </w:rPr>
      </w:pPr>
      <w:r>
        <w:rPr>
          <w:noProof/>
          <w:lang w:eastAsia="zh-CN"/>
        </w:rPr>
        <w:t xml:space="preserve">      </w:t>
      </w:r>
      <w:r>
        <w:rPr>
          <w:noProof/>
          <w:lang w:eastAsia="zh-CN"/>
        </w:rPr>
        <w:drawing>
          <wp:inline distL="0" distT="0" distB="0" distR="0">
            <wp:extent cx="1207698" cy="1301962"/>
            <wp:effectExtent l="0" t="0" r="0" b="4445"/>
            <wp:docPr id="1027"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4" cstate="print"/>
                    <a:srcRect l="947" t="0" r="0" b="0"/>
                    <a:stretch/>
                  </pic:blipFill>
                  <pic:spPr>
                    <a:xfrm rot="0">
                      <a:off x="0" y="0"/>
                      <a:ext cx="1207698" cy="1301962"/>
                    </a:xfrm>
                    <a:prstGeom prst="rect"/>
                    <a:ln>
                      <a:noFill/>
                    </a:ln>
                  </pic:spPr>
                </pic:pic>
              </a:graphicData>
            </a:graphic>
          </wp:inline>
        </w:drawing>
      </w:r>
      <w:r>
        <w:rPr>
          <w:noProof/>
          <w:lang w:eastAsia="zh-CN"/>
        </w:rPr>
        <w:t xml:space="preserve"> </w:t>
      </w:r>
      <w:r>
        <w:rPr>
          <w:noProof/>
          <w:lang w:eastAsia="zh-CN"/>
        </w:rPr>
        <w:drawing>
          <wp:inline distL="0" distT="0" distB="0" distR="0">
            <wp:extent cx="1297940" cy="1456793"/>
            <wp:effectExtent l="0" t="3175" r="0" b="0"/>
            <wp:docPr id="1028"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2"/>
                    <pic:cNvPicPr/>
                  </pic:nvPicPr>
                  <pic:blipFill>
                    <a:blip r:embed="rId5" cstate="print"/>
                    <a:srcRect l="0" t="0" r="0" b="0"/>
                    <a:stretch/>
                  </pic:blipFill>
                  <pic:spPr>
                    <a:xfrm rot="5400000">
                      <a:off x="0" y="0"/>
                      <a:ext cx="1297940" cy="1456793"/>
                    </a:xfrm>
                    <a:prstGeom prst="rect"/>
                  </pic:spPr>
                </pic:pic>
              </a:graphicData>
            </a:graphic>
          </wp:inline>
        </w:drawing>
      </w:r>
      <w:r>
        <w:rPr>
          <w:rFonts w:hint="eastAsia"/>
          <w:noProof/>
          <w:lang w:eastAsia="zh-CN"/>
        </w:rPr>
        <w:t xml:space="preserve"> </w:t>
      </w:r>
    </w:p>
    <w:p>
      <w:pPr>
        <w:pStyle w:val="style66"/>
        <w:ind w:firstLine="0"/>
        <w:rPr>
          <w:noProof/>
          <w:spacing w:val="0"/>
          <w:sz w:val="16"/>
          <w:szCs w:val="16"/>
          <w:lang w:eastAsia="zh-CN"/>
        </w:rPr>
      </w:pPr>
      <w:r>
        <w:rPr>
          <w:noProof/>
          <w:spacing w:val="0"/>
          <w:sz w:val="16"/>
          <w:szCs w:val="16"/>
          <w:lang w:eastAsia="zh-CN"/>
        </w:rPr>
        <w:t xml:space="preserve">          </w:t>
      </w:r>
      <w:r>
        <w:rPr>
          <w:noProof/>
          <w:spacing w:val="0"/>
          <w:sz w:val="16"/>
          <w:szCs w:val="16"/>
          <w:lang w:eastAsia="zh-CN"/>
        </w:rPr>
        <w:t xml:space="preserve">                              </w:t>
      </w:r>
      <w:r>
        <w:rPr>
          <w:noProof/>
          <w:spacing w:val="0"/>
          <w:sz w:val="16"/>
          <w:szCs w:val="16"/>
          <w:lang w:eastAsia="zh-CN"/>
        </w:rPr>
        <w:t xml:space="preserve"> </w:t>
      </w:r>
      <w:r>
        <w:rPr>
          <w:rFonts w:hint="eastAsia"/>
          <w:noProof/>
          <w:spacing w:val="0"/>
          <w:sz w:val="16"/>
          <w:szCs w:val="16"/>
          <w:lang w:eastAsia="zh-CN"/>
        </w:rPr>
        <w:t>(</w:t>
      </w:r>
      <w:r>
        <w:rPr>
          <w:noProof/>
          <w:spacing w:val="0"/>
          <w:sz w:val="16"/>
          <w:szCs w:val="16"/>
          <w:lang w:eastAsia="zh-CN"/>
        </w:rPr>
        <w:t>a</w:t>
      </w:r>
      <w:r>
        <w:rPr>
          <w:rFonts w:hint="eastAsia"/>
          <w:noProof/>
          <w:spacing w:val="0"/>
          <w:sz w:val="16"/>
          <w:szCs w:val="16"/>
          <w:lang w:eastAsia="zh-CN"/>
        </w:rPr>
        <w:t>)</w:t>
      </w:r>
      <w:r>
        <w:rPr>
          <w:noProof/>
          <w:spacing w:val="0"/>
          <w:sz w:val="16"/>
          <w:szCs w:val="16"/>
          <w:lang w:eastAsia="zh-CN"/>
        </w:rPr>
        <w:t xml:space="preserve">  </w:t>
      </w:r>
      <w:r>
        <w:rPr>
          <w:rFonts w:hint="eastAsia"/>
          <w:noProof/>
          <w:spacing w:val="0"/>
          <w:sz w:val="16"/>
          <w:szCs w:val="16"/>
          <w:lang w:eastAsia="zh-CN"/>
        </w:rPr>
        <w:t>Different types of rotor</w:t>
      </w:r>
      <w:r>
        <w:rPr>
          <w:rFonts w:hint="eastAsia"/>
          <w:noProof/>
          <w:spacing w:val="0"/>
          <w:sz w:val="16"/>
          <w:szCs w:val="16"/>
          <w:lang w:eastAsia="zh-CN"/>
        </w:rPr>
        <w:t xml:space="preserve"> </w:t>
      </w:r>
      <w:r>
        <w:rPr>
          <w:noProof/>
          <w:lang w:eastAsia="zh-CN"/>
        </w:rPr>
        <w:t xml:space="preserve">        </w:t>
      </w:r>
    </w:p>
    <w:p>
      <w:pPr>
        <w:pStyle w:val="style66"/>
        <w:rPr>
          <w:noProof/>
          <w:spacing w:val="0"/>
          <w:sz w:val="16"/>
          <w:szCs w:val="16"/>
        </w:rPr>
      </w:pPr>
      <w:r>
        <w:rPr>
          <w:lang w:eastAsia="zh-CN"/>
        </w:rPr>
        <w:t xml:space="preserve">       </w:t>
      </w:r>
      <w:r>
        <w:rPr>
          <w:noProof/>
          <w:lang w:eastAsia="zh-CN"/>
        </w:rPr>
        <w:drawing>
          <wp:inline distL="0" distT="0" distB="0" distR="0">
            <wp:extent cx="2622430" cy="733425"/>
            <wp:effectExtent l="0" t="0" r="6985" b="0"/>
            <wp:docPr id="1029"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6"/>
                    <pic:cNvPicPr/>
                  </pic:nvPicPr>
                  <pic:blipFill>
                    <a:blip r:embed="rId6" cstate="print"/>
                    <a:srcRect l="0" t="0" r="0" b="0"/>
                    <a:stretch/>
                  </pic:blipFill>
                  <pic:spPr>
                    <a:xfrm rot="0">
                      <a:off x="0" y="0"/>
                      <a:ext cx="2622430" cy="733425"/>
                    </a:xfrm>
                    <a:prstGeom prst="rect"/>
                  </pic:spPr>
                </pic:pic>
              </a:graphicData>
            </a:graphic>
          </wp:inline>
        </w:drawing>
      </w:r>
      <w:r>
        <w:rPr>
          <w:lang w:eastAsia="zh-CN"/>
        </w:rPr>
        <w:t xml:space="preserve">               </w:t>
      </w:r>
      <w:r>
        <w:rPr>
          <w:noProof/>
          <w:spacing w:val="0"/>
          <w:sz w:val="16"/>
          <w:szCs w:val="16"/>
        </w:rPr>
        <w:t xml:space="preserve">      </w:t>
      </w:r>
      <w:r>
        <w:rPr>
          <w:noProof/>
          <w:spacing w:val="0"/>
          <w:sz w:val="16"/>
          <w:szCs w:val="16"/>
        </w:rPr>
        <w:t xml:space="preserve">                     </w:t>
      </w:r>
    </w:p>
    <w:p>
      <w:pPr>
        <w:pStyle w:val="style66"/>
        <w:rPr/>
      </w:pPr>
      <w:r>
        <w:rPr>
          <w:noProof/>
          <w:spacing w:val="0"/>
          <w:sz w:val="16"/>
          <w:szCs w:val="16"/>
        </w:rPr>
        <w:t xml:space="preserve">                             </w:t>
      </w:r>
      <w:r>
        <w:rPr>
          <w:noProof/>
          <w:spacing w:val="0"/>
          <w:sz w:val="16"/>
          <w:szCs w:val="16"/>
        </w:rPr>
        <w:t xml:space="preserve">          </w:t>
      </w:r>
      <w:r>
        <w:rPr>
          <w:noProof/>
          <w:spacing w:val="0"/>
          <w:sz w:val="16"/>
          <w:szCs w:val="16"/>
        </w:rPr>
        <w:t xml:space="preserve"> </w:t>
      </w:r>
      <w:r>
        <w:rPr>
          <w:rFonts w:hint="eastAsia"/>
          <w:noProof/>
          <w:spacing w:val="0"/>
          <w:sz w:val="16"/>
          <w:szCs w:val="16"/>
        </w:rPr>
        <w:t>(b</w:t>
      </w:r>
      <w:r>
        <w:rPr>
          <w:rFonts w:hint="eastAsia"/>
          <w:noProof/>
          <w:spacing w:val="0"/>
          <w:sz w:val="16"/>
          <w:szCs w:val="16"/>
        </w:rPr>
        <w:t>)</w:t>
      </w:r>
      <w:r>
        <w:rPr>
          <w:noProof/>
          <w:spacing w:val="0"/>
          <w:sz w:val="16"/>
          <w:szCs w:val="16"/>
        </w:rPr>
        <w:t xml:space="preserve">  </w:t>
      </w:r>
      <w:r>
        <w:rPr>
          <w:rFonts w:hint="eastAsia"/>
          <w:noProof/>
          <w:spacing w:val="0"/>
          <w:sz w:val="16"/>
          <w:szCs w:val="16"/>
          <w:lang w:eastAsia="zh-CN"/>
        </w:rPr>
        <w:t>W</w:t>
      </w:r>
      <w:r>
        <w:rPr>
          <w:noProof/>
          <w:spacing w:val="0"/>
          <w:sz w:val="16"/>
          <w:szCs w:val="16"/>
        </w:rPr>
        <w:t>inding area</w:t>
      </w:r>
    </w:p>
    <w:p>
      <w:pPr>
        <w:pStyle w:val="style66"/>
        <w:rPr/>
      </w:pPr>
      <w:r>
        <w:t xml:space="preserve">     </w:t>
      </w:r>
      <w:r>
        <w:t xml:space="preserve">  </w:t>
      </w:r>
      <w:r>
        <w:rPr>
          <w:noProof/>
          <w:lang w:eastAsia="zh-CN"/>
        </w:rPr>
        <w:drawing>
          <wp:inline distL="0" distT="0" distB="0" distR="0">
            <wp:extent cx="2613445" cy="1657350"/>
            <wp:effectExtent l="0" t="0" r="0" b="0"/>
            <wp:docPr id="1030" name="图片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0"/>
                    <pic:cNvPicPr/>
                  </pic:nvPicPr>
                  <pic:blipFill>
                    <a:blip r:embed="rId7" cstate="print"/>
                    <a:srcRect l="3972" t="0" r="10086" b="0"/>
                    <a:stretch/>
                  </pic:blipFill>
                  <pic:spPr>
                    <a:xfrm rot="0">
                      <a:off x="0" y="0"/>
                      <a:ext cx="2613445" cy="1657350"/>
                    </a:xfrm>
                    <a:prstGeom prst="rect"/>
                    <a:ln>
                      <a:noFill/>
                    </a:ln>
                  </pic:spPr>
                </pic:pic>
              </a:graphicData>
            </a:graphic>
          </wp:inline>
        </w:drawing>
      </w:r>
    </w:p>
    <w:p>
      <w:pPr>
        <w:pStyle w:val="style66"/>
        <w:rPr/>
      </w:pPr>
      <w:r>
        <w:t xml:space="preserve"> </w:t>
      </w:r>
      <w:r>
        <w:t xml:space="preserve"> </w:t>
      </w:r>
      <w:r>
        <w:rPr>
          <w:rFonts w:hint="eastAsia"/>
        </w:rPr>
        <w:t xml:space="preserve">      </w:t>
      </w:r>
      <w: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(c</w:t>
      </w:r>
      <w:r>
        <w:rPr>
          <w:noProof/>
          <w:spacing w:val="0"/>
          <w:sz w:val="16"/>
          <w:szCs w:val="16"/>
        </w:rPr>
        <w:t>)  Camera field of view</w:t>
      </w:r>
    </w:p>
    <w:p>
      <w:pPr>
        <w:pStyle w:val="style66"/>
        <w:rPr>
          <w:noProof/>
          <w:spacing w:val="0"/>
          <w:sz w:val="16"/>
          <w:szCs w:val="16"/>
        </w:rPr>
      </w:pPr>
      <w:r>
        <w:rPr>
          <w:noProof/>
          <w:spacing w:val="0"/>
          <w:sz w:val="16"/>
          <w:szCs w:val="16"/>
        </w:rPr>
        <w:t>Figure 1</w:t>
      </w:r>
      <w:r>
        <w:rPr>
          <w:noProof/>
          <w:spacing w:val="0"/>
          <w:sz w:val="16"/>
          <w:szCs w:val="16"/>
        </w:rPr>
        <w:t>.</w:t>
      </w:r>
      <w:r>
        <w:rPr>
          <w:noProof/>
          <w:spacing w:val="0"/>
          <w:sz w:val="16"/>
          <w:szCs w:val="16"/>
        </w:rPr>
        <w:t xml:space="preserve"> </w:t>
      </w:r>
      <w:r>
        <w:rPr>
          <w:noProof/>
          <w:spacing w:val="0"/>
          <w:sz w:val="16"/>
          <w:szCs w:val="16"/>
        </w:rPr>
        <w:t xml:space="preserve"> </w:t>
      </w:r>
      <w:r>
        <w:rPr>
          <w:rFonts w:hint="eastAsia"/>
          <w:noProof/>
          <w:spacing w:val="0"/>
          <w:sz w:val="16"/>
          <w:szCs w:val="16"/>
          <w:lang w:eastAsia="zh-CN"/>
        </w:rPr>
        <w:t>Different types of rotor</w:t>
      </w:r>
      <w:r>
        <w:rPr>
          <w:noProof/>
          <w:spacing w:val="0"/>
          <w:sz w:val="16"/>
          <w:szCs w:val="16"/>
          <w:lang w:eastAsia="zh-CN"/>
        </w:rPr>
        <w:t xml:space="preserve"> (a);</w:t>
      </w:r>
      <w:r>
        <w:rPr>
          <w:noProof/>
          <w:spacing w:val="0"/>
          <w:sz w:val="16"/>
          <w:szCs w:val="16"/>
        </w:rPr>
        <w:t xml:space="preserve"> </w:t>
      </w:r>
      <w:r>
        <w:rPr>
          <w:noProof/>
          <w:spacing w:val="0"/>
          <w:sz w:val="16"/>
          <w:szCs w:val="16"/>
        </w:rPr>
        <w:t>The position of the winding</w:t>
      </w:r>
      <w:r>
        <w:rPr>
          <w:rFonts w:hint="eastAsia"/>
          <w:noProof/>
          <w:spacing w:val="0"/>
          <w:sz w:val="16"/>
          <w:szCs w:val="16"/>
        </w:rPr>
        <w:t xml:space="preserve">: </w:t>
      </w:r>
      <w:r>
        <w:rPr>
          <w:noProof/>
          <w:spacing w:val="0"/>
          <w:sz w:val="16"/>
          <w:szCs w:val="16"/>
        </w:rPr>
        <w:t xml:space="preserve">Winding area to be detected on the rotor </w:t>
      </w:r>
      <w:r>
        <w:rPr>
          <w:rFonts w:hint="eastAsia"/>
          <w:noProof/>
          <w:spacing w:val="0"/>
          <w:sz w:val="16"/>
          <w:szCs w:val="16"/>
        </w:rPr>
        <w:t>(</w:t>
      </w:r>
      <w:r>
        <w:rPr>
          <w:noProof/>
          <w:spacing w:val="0"/>
          <w:sz w:val="16"/>
          <w:szCs w:val="16"/>
        </w:rPr>
        <w:t>b</w:t>
      </w:r>
      <w:r>
        <w:rPr>
          <w:noProof/>
          <w:spacing w:val="0"/>
          <w:sz w:val="16"/>
          <w:szCs w:val="16"/>
        </w:rPr>
        <w:t>)</w:t>
      </w:r>
      <w:r>
        <w:rPr>
          <w:rFonts w:hint="eastAsia"/>
          <w:noProof/>
          <w:spacing w:val="0"/>
          <w:sz w:val="16"/>
          <w:szCs w:val="16"/>
        </w:rPr>
        <w:t xml:space="preserve">; </w:t>
      </w:r>
      <w:r>
        <w:rPr>
          <w:noProof/>
          <w:spacing w:val="0"/>
          <w:sz w:val="16"/>
          <w:szCs w:val="16"/>
        </w:rPr>
        <w:t>The position of the winding to be detecte</w:t>
      </w:r>
      <w:r>
        <w:rPr>
          <w:noProof/>
          <w:spacing w:val="0"/>
          <w:sz w:val="16"/>
          <w:szCs w:val="16"/>
        </w:rPr>
        <w:t>d in the camera field of view (c</w:t>
      </w:r>
      <w:r>
        <w:rPr>
          <w:noProof/>
          <w:spacing w:val="0"/>
          <w:sz w:val="16"/>
          <w:szCs w:val="16"/>
        </w:rPr>
        <w:t>).</w:t>
      </w:r>
    </w:p>
    <w:p>
      <w:pPr>
        <w:pStyle w:val="style66"/>
        <w:rPr>
          <w:noProof/>
          <w:spacing w:val="0"/>
          <w:sz w:val="16"/>
          <w:szCs w:val="16"/>
        </w:rPr>
      </w:pPr>
    </w:p>
    <w:p>
      <w:pPr>
        <w:pStyle w:val="style66"/>
        <w:rPr/>
      </w:pPr>
      <w:r>
        <w:t xml:space="preserve">The concept </w:t>
      </w:r>
      <w:r>
        <w:rPr>
          <w:rFonts w:hint="eastAsia"/>
          <w:lang w:eastAsia="zh-CN"/>
        </w:rPr>
        <w:t>of</w:t>
      </w:r>
      <w:r>
        <w:t xml:space="preserve"> </w:t>
      </w:r>
      <w:r>
        <w:rPr>
          <w:rFonts w:hint="eastAsia"/>
          <w:lang w:eastAsia="zh-CN"/>
        </w:rPr>
        <w:t>d</w:t>
      </w:r>
      <w:r>
        <w:t>efect detection based on machine vision</w:t>
      </w:r>
      <w:r>
        <w:t xml:space="preserve"> </w:t>
      </w:r>
      <w:r>
        <w:rPr>
          <w:rFonts w:hint="eastAsia"/>
          <w:lang w:eastAsia="zh-CN"/>
        </w:rPr>
        <w:t>and</w:t>
      </w:r>
      <w:r>
        <w:rPr>
          <w:lang w:eastAsia="zh-CN"/>
        </w:rPr>
        <w:t xml:space="preserve"> </w:t>
      </w:r>
      <w:r>
        <w:rPr>
          <w:rFonts w:hint="eastAsia"/>
          <w:lang w:eastAsia="zh-CN"/>
        </w:rPr>
        <w:t>machine</w:t>
      </w:r>
      <w:r>
        <w:rPr>
          <w:lang w:eastAsia="zh-CN"/>
        </w:rPr>
        <w:t xml:space="preserve"> </w:t>
      </w:r>
      <w:r>
        <w:rPr>
          <w:rFonts w:hint="eastAsia"/>
          <w:lang w:eastAsia="zh-CN"/>
        </w:rPr>
        <w:t>learning</w:t>
      </w:r>
      <w:r>
        <w:rPr>
          <w:lang w:eastAsia="zh-CN"/>
        </w:rPr>
        <w:t xml:space="preserve"> </w:t>
      </w:r>
      <w:del w:id="78" w:author="诚实可靠 小郎君" w:date="2018-10-30T21:16:00Z">
        <w:r w:rsidDel="F92A3BC1">
          <w:rPr>
            <w:rFonts w:hint="eastAsia"/>
            <w:lang w:eastAsia="zh-CN"/>
          </w:rPr>
          <w:delText>become</w:delText>
        </w:r>
      </w:del>
      <w:ins w:id="79" w:author="诚实可靠 小郎君" w:date="2018-10-30T21:16:00Z">
        <w:r w:rsidR="F74CCD5C">
          <w:rPr>
            <w:rFonts w:hint="eastAsia"/>
            <w:lang w:eastAsia="zh-CN"/>
          </w:rPr>
          <w:t>has</w:t>
        </w:r>
      </w:ins>
      <w:ins w:id="80" w:author="诚实可靠 小郎君" w:date="2018-10-30T21:16:00Z">
        <w:r w:rsidR="F74CCD5C">
          <w:rPr>
            <w:lang w:eastAsia="zh-CN"/>
          </w:rPr>
          <w:t xml:space="preserve"> become</w:t>
        </w:r>
      </w:ins>
      <w:r>
        <w:rPr>
          <w:lang w:eastAsia="zh-CN"/>
        </w:rPr>
        <w:t xml:space="preserve"> more and more</w:t>
      </w:r>
      <w:r>
        <w:t xml:space="preserve"> </w:t>
      </w:r>
      <w:r>
        <w:rPr>
          <w:rFonts w:hint="eastAsia"/>
          <w:lang w:eastAsia="zh-CN"/>
        </w:rPr>
        <w:t>popular recently</w:t>
      </w:r>
      <w:r>
        <w:rPr>
          <w:lang w:eastAsia="zh-CN"/>
        </w:rPr>
        <w:t xml:space="preserve"> </w:t>
      </w:r>
      <w:r>
        <w:rPr>
          <w:lang w:eastAsia="zh-CN"/>
        </w:rPr>
        <w:t>[1]</w:t>
      </w:r>
      <w:r>
        <w:rPr>
          <w:lang w:eastAsia="zh-CN"/>
        </w:rPr>
        <w:t xml:space="preserve">. We </w:t>
      </w:r>
      <w:r>
        <w:rPr>
          <w:lang w:eastAsia="zh-CN"/>
        </w:rPr>
        <w:t>recognize that there is</w:t>
      </w:r>
      <w:r>
        <w:rPr>
          <w:lang w:eastAsia="zh-CN"/>
        </w:rPr>
        <w:t xml:space="preserve"> </w:t>
      </w:r>
      <w:r>
        <w:rPr>
          <w:lang w:eastAsia="zh-CN"/>
        </w:rPr>
        <w:t>dataset bias</w:t>
      </w:r>
      <w:r>
        <w:rPr>
          <w:lang w:eastAsia="zh-CN"/>
        </w:rPr>
        <w:t xml:space="preserve"> in</w:t>
      </w:r>
      <w:r>
        <w:rPr>
          <w:lang w:eastAsia="zh-CN"/>
        </w:rPr>
        <w:t xml:space="preserve"> </w:t>
      </w:r>
      <w:r>
        <w:rPr>
          <w:lang w:eastAsia="zh-CN"/>
        </w:rPr>
        <w:t xml:space="preserve">different </w:t>
      </w:r>
      <w:r>
        <w:rPr>
          <w:lang w:eastAsia="zh-CN"/>
        </w:rPr>
        <w:t>type</w:t>
      </w:r>
      <w:r>
        <w:rPr>
          <w:lang w:eastAsia="zh-CN"/>
        </w:rPr>
        <w:t>s</w:t>
      </w:r>
      <w:r>
        <w:rPr>
          <w:lang w:eastAsia="zh-CN"/>
        </w:rPr>
        <w:t xml:space="preserve"> </w:t>
      </w:r>
      <w:ins w:id="81" w:author="诚实可靠 小郎君" w:date="2018-10-30T21:17:00Z">
        <w:r w:rsidR="BF2EEB82">
          <w:rPr>
            <w:lang w:eastAsia="zh-CN"/>
          </w:rPr>
          <w:t xml:space="preserve">of </w:t>
        </w:r>
      </w:ins>
      <w:del w:id="82" w:author="诚实可靠 小郎君" w:date="2018-10-30T21:17:00Z">
        <w:r w:rsidDel="43179187">
          <w:rPr>
            <w:lang w:eastAsia="zh-CN"/>
          </w:rPr>
          <w:delText xml:space="preserve">object </w:delText>
        </w:r>
      </w:del>
      <w:ins w:id="83" w:author="诚实可靠 小郎君" w:date="2018-10-30T21:17:00Z">
        <w:r w:rsidR="DDE7DE8D">
          <w:rPr>
            <w:lang w:eastAsia="zh-CN"/>
          </w:rPr>
          <w:t xml:space="preserve">objects </w:t>
        </w:r>
      </w:ins>
      <w:r>
        <w:rPr>
          <w:lang w:eastAsia="zh-CN"/>
        </w:rPr>
        <w:t>or</w:t>
      </w:r>
      <w:r>
        <w:rPr>
          <w:lang w:eastAsia="zh-CN"/>
        </w:rPr>
        <w:t xml:space="preserve"> </w:t>
      </w:r>
      <w:ins w:id="84" w:author="诚实可靠 小郎君" w:date="2018-10-30T21:27:00Z">
        <w:r w:rsidR="29DDB390">
          <w:rPr>
            <w:lang w:eastAsia="zh-CN"/>
          </w:rPr>
          <w:t xml:space="preserve">objects </w:t>
        </w:r>
      </w:ins>
      <w:r>
        <w:rPr>
          <w:lang w:eastAsia="zh-CN"/>
        </w:rPr>
        <w:t xml:space="preserve">under different </w:t>
      </w:r>
      <w:r>
        <w:rPr>
          <w:lang w:eastAsia="zh-CN"/>
        </w:rPr>
        <w:t>lighting</w:t>
      </w:r>
      <w:r>
        <w:rPr>
          <w:lang w:eastAsia="zh-CN"/>
        </w:rPr>
        <w:t xml:space="preserve"> </w:t>
      </w:r>
      <w:r>
        <w:rPr>
          <w:lang w:eastAsia="zh-CN"/>
        </w:rPr>
        <w:t>conditions</w:t>
      </w:r>
      <w:r>
        <w:rPr>
          <w:lang w:eastAsia="zh-CN"/>
        </w:rPr>
        <w:t>.</w:t>
      </w:r>
      <w:r>
        <w:rPr>
          <w:lang w:eastAsia="zh-CN"/>
        </w:rPr>
        <w:t xml:space="preserve"> </w:t>
      </w:r>
      <w:r>
        <w:rPr>
          <w:lang w:eastAsia="zh-CN"/>
        </w:rPr>
        <w:t xml:space="preserve">The impact of </w:t>
      </w:r>
      <w:r>
        <w:rPr>
          <w:lang w:eastAsia="zh-CN"/>
        </w:rPr>
        <w:t xml:space="preserve">the </w:t>
      </w:r>
      <w:r>
        <w:rPr>
          <w:lang w:eastAsia="zh-CN"/>
        </w:rPr>
        <w:t>dataset bias</w:t>
      </w:r>
      <w:r>
        <w:rPr>
          <w:lang w:eastAsia="zh-CN"/>
        </w:rPr>
        <w:t xml:space="preserve"> on detection results is enormous.</w:t>
      </w:r>
      <w:r>
        <w:rPr>
          <w:lang w:eastAsia="zh-CN"/>
        </w:rPr>
        <w:t xml:space="preserve"> </w:t>
      </w:r>
    </w:p>
    <w:p>
      <w:pPr>
        <w:pStyle w:val="style66"/>
        <w:rPr>
          <w:lang w:eastAsia="zh-CN"/>
        </w:rPr>
      </w:pPr>
      <w:r>
        <w:rPr>
          <w:rFonts w:hint="eastAsia"/>
          <w:lang w:eastAsia="zh-CN"/>
        </w:rPr>
        <w:t xml:space="preserve">Recently, </w:t>
      </w:r>
      <w:ins w:id="85" w:author="诚实可靠 小郎君" w:date="2018-10-30T21:32:00Z">
        <w:r w:rsidR="A3C5A625">
          <w:rPr>
            <w:lang w:eastAsia="zh-CN"/>
          </w:rPr>
          <w:t xml:space="preserve">the </w:t>
        </w:r>
      </w:ins>
      <w:r>
        <w:rPr>
          <w:rFonts w:hint="eastAsia"/>
          <w:lang w:eastAsia="zh-CN"/>
        </w:rPr>
        <w:t>convolutional neural network</w:t>
      </w:r>
      <w:r>
        <w:rPr>
          <w:lang w:eastAsia="zh-CN"/>
        </w:rPr>
        <w:t xml:space="preserve"> </w:t>
      </w:r>
      <w:r>
        <w:rPr>
          <w:rFonts w:hint="eastAsia"/>
          <w:lang w:eastAsia="zh-CN"/>
        </w:rPr>
        <w:t>(CNN) based feature</w:t>
      </w:r>
      <w:r>
        <w:rPr>
          <w:lang w:eastAsia="zh-CN"/>
        </w:rPr>
        <w:t xml:space="preserve"> </w:t>
      </w:r>
      <w:del w:id="86" w:author="诚实可靠 小郎君" w:date="2018-10-30T21:34:00Z">
        <w:r w:rsidDel="F1D49F41">
          <w:rPr>
            <w:lang w:eastAsia="zh-CN"/>
          </w:rPr>
          <w:delText xml:space="preserve">representations </w:delText>
        </w:r>
      </w:del>
      <w:ins w:id="87" w:author="诚实可靠 小郎君" w:date="2018-10-30T21:34:00Z">
        <w:r w:rsidR="7A3F6B62">
          <w:rPr>
            <w:lang w:eastAsia="zh-CN"/>
          </w:rPr>
          <w:t xml:space="preserve">representation </w:t>
        </w:r>
      </w:ins>
      <w:del w:id="88" w:author="诚实可靠 小郎君" w:date="2018-10-30T21:34:00Z">
        <w:r w:rsidDel="5767AAD8">
          <w:rPr>
            <w:lang w:eastAsia="zh-CN"/>
          </w:rPr>
          <w:delText xml:space="preserve">have </w:delText>
        </w:r>
      </w:del>
      <w:ins w:id="89" w:author="诚实可靠 小郎君" w:date="2018-10-30T21:34:00Z">
        <w:r w:rsidR="F0605B0F">
          <w:rPr>
            <w:lang w:eastAsia="zh-CN"/>
          </w:rPr>
          <w:t xml:space="preserve">has </w:t>
        </w:r>
      </w:ins>
      <w:r>
        <w:rPr>
          <w:lang w:eastAsia="zh-CN"/>
        </w:rPr>
        <w:t xml:space="preserve">been </w:t>
      </w:r>
      <w:r>
        <w:rPr>
          <w:lang w:eastAsia="zh-CN"/>
        </w:rPr>
        <w:t>p</w:t>
      </w:r>
      <w:r>
        <w:rPr>
          <w:lang w:eastAsia="zh-CN"/>
        </w:rPr>
        <w:t>rove</w:t>
      </w:r>
      <w:r>
        <w:rPr>
          <w:lang w:eastAsia="zh-CN"/>
        </w:rPr>
        <w:t>d</w:t>
      </w:r>
      <w:r>
        <w:rPr>
          <w:lang w:eastAsia="zh-CN"/>
        </w:rPr>
        <w:t xml:space="preserve"> to be extremely effective for a </w:t>
      </w:r>
    </w:p>
    <w:p>
      <w:pPr>
        <w:pStyle w:val="style66"/>
        <w:rPr>
          <w:lang w:eastAsia="zh-CN"/>
        </w:rPr>
      </w:pPr>
      <w:r>
        <w:rPr>
          <w:lang w:eastAsia="zh-CN"/>
        </w:rPr>
        <w:br/>
      </w:r>
      <w:r>
        <w:t xml:space="preserve">      </w:t>
      </w:r>
      <w:r>
        <w:rPr>
          <w:noProof/>
          <w:lang w:eastAsia="zh-CN"/>
        </w:rPr>
        <w:drawing>
          <wp:inline distL="0" distT="0" distB="0" distR="0">
            <wp:extent cx="854015" cy="1103630"/>
            <wp:effectExtent l="0" t="0" r="3810" b="1270"/>
            <wp:docPr id="1031" name="图片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29"/>
                    <pic:cNvPicPr/>
                  </pic:nvPicPr>
                  <pic:blipFill>
                    <a:blip r:embed="rId8" cstate="print"/>
                    <a:srcRect l="0" t="0" r="0" b="0"/>
                    <a:stretch/>
                  </pic:blipFill>
                  <pic:spPr>
                    <a:xfrm rot="0">
                      <a:off x="0" y="0"/>
                      <a:ext cx="854015" cy="1103630"/>
                    </a:xfrm>
                    <a:prstGeom prst="rect"/>
                    <a:ln>
                      <a:noFill/>
                    </a:ln>
                  </pic:spPr>
                </pic:pic>
              </a:graphicData>
            </a:graphic>
          </wp:inline>
        </w:drawing>
      </w:r>
      <w:r>
        <w:rPr>
          <w:rFonts w:hint="eastAsia"/>
        </w:rPr>
        <w:t xml:space="preserve"> </w:t>
      </w:r>
      <w:r>
        <w:t xml:space="preserve"> </w:t>
      </w:r>
      <w:r>
        <w:t xml:space="preserve">  </w:t>
      </w:r>
      <w:r>
        <w:t xml:space="preserve">  </w:t>
      </w:r>
      <w:r>
        <w:rPr>
          <w:noProof/>
          <w:lang w:eastAsia="zh-CN"/>
        </w:rPr>
        <w:drawing>
          <wp:inline distL="0" distT="0" distB="0" distR="0">
            <wp:extent cx="874841" cy="1102995"/>
            <wp:effectExtent l="0" t="0" r="1905" b="1905"/>
            <wp:docPr id="1032" name="图片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31"/>
                    <pic:cNvPicPr/>
                  </pic:nvPicPr>
                  <pic:blipFill>
                    <a:blip r:embed="rId9" cstate="print"/>
                    <a:srcRect l="0" t="0" r="0" b="0"/>
                    <a:stretch/>
                  </pic:blipFill>
                  <pic:spPr>
                    <a:xfrm rot="0">
                      <a:off x="0" y="0"/>
                      <a:ext cx="874841" cy="1102995"/>
                    </a:xfrm>
                    <a:prstGeom prst="rect"/>
                    <a:ln>
                      <a:noFill/>
                    </a:ln>
                  </pic:spPr>
                </pic:pic>
              </a:graphicData>
            </a:graphic>
          </wp:inline>
        </w:drawing>
      </w:r>
      <w:r>
        <w:t xml:space="preserve">  </w:t>
      </w:r>
      <w:r>
        <w:t xml:space="preserve"> </w:t>
      </w:r>
      <w:r>
        <w:t xml:space="preserve">   </w:t>
      </w:r>
      <w:r>
        <w:rPr>
          <w:noProof/>
          <w:lang w:eastAsia="zh-CN"/>
        </w:rPr>
        <w:drawing>
          <wp:inline distL="0" distT="0" distB="0" distR="0">
            <wp:extent cx="819150" cy="1109905"/>
            <wp:effectExtent l="0" t="0" r="0" b="0"/>
            <wp:docPr id="1033" name="图片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5"/>
                    <pic:cNvPicPr/>
                  </pic:nvPicPr>
                  <pic:blipFill>
                    <a:blip r:embed="rId10" cstate="print"/>
                    <a:srcRect l="0" t="0" r="0" b="0"/>
                    <a:stretch/>
                  </pic:blipFill>
                  <pic:spPr>
                    <a:xfrm rot="0">
                      <a:off x="0" y="0"/>
                      <a:ext cx="819150" cy="1109905"/>
                    </a:xfrm>
                    <a:prstGeom prst="rect"/>
                  </pic:spPr>
                </pic:pic>
              </a:graphicData>
            </a:graphic>
          </wp:inline>
        </w:drawing>
      </w:r>
    </w:p>
    <w:p>
      <w:pPr>
        <w:pStyle w:val="style66"/>
        <w:rPr>
          <w:noProof/>
          <w:spacing w:val="0"/>
          <w:sz w:val="16"/>
          <w:szCs w:val="16"/>
        </w:rPr>
      </w:pPr>
      <w:r>
        <w:rPr>
          <w:noProof/>
          <w:spacing w:val="0"/>
          <w:sz w:val="16"/>
          <w:szCs w:val="16"/>
        </w:rPr>
        <w:t xml:space="preserve">(a) Missing winding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(b) Broken winding</w:t>
      </w:r>
      <w:r>
        <w:t xml:space="preserve">   </w:t>
      </w:r>
      <w:r>
        <w:t xml:space="preserve">     </w:t>
      </w:r>
      <w:r>
        <w:rPr>
          <w:rFonts w:hint="eastAsia"/>
          <w:noProof/>
          <w:spacing w:val="0"/>
          <w:sz w:val="16"/>
          <w:szCs w:val="16"/>
        </w:rPr>
        <w:t>(c)</w:t>
      </w:r>
      <w:r>
        <w:rPr>
          <w:noProof/>
          <w:spacing w:val="0"/>
          <w:sz w:val="16"/>
          <w:szCs w:val="16"/>
        </w:rPr>
        <w:t xml:space="preserve"> </w:t>
      </w:r>
      <w:r>
        <w:rPr>
          <w:noProof/>
          <w:spacing w:val="0"/>
          <w:sz w:val="16"/>
          <w:szCs w:val="16"/>
        </w:rPr>
        <w:t>Qualified</w:t>
      </w:r>
      <w:r>
        <w:rPr>
          <w:noProof/>
          <w:spacing w:val="0"/>
          <w:sz w:val="16"/>
          <w:szCs w:val="16"/>
        </w:rPr>
        <w:t xml:space="preserve"> winding </w:t>
      </w:r>
    </w:p>
    <w:p>
      <w:pPr>
        <w:pStyle w:val="style66"/>
        <w:rPr>
          <w:lang w:eastAsia="zh-CN"/>
        </w:rPr>
      </w:pPr>
      <w:r>
        <w:rPr>
          <w:rFonts w:hint="eastAsia"/>
          <w:noProof/>
          <w:spacing w:val="0"/>
          <w:sz w:val="16"/>
          <w:szCs w:val="16"/>
        </w:rPr>
        <w:t>Figure 2</w:t>
      </w:r>
      <w:r>
        <w:rPr>
          <w:rFonts w:hint="eastAsia"/>
          <w:noProof/>
          <w:spacing w:val="0"/>
          <w:sz w:val="16"/>
          <w:szCs w:val="16"/>
        </w:rPr>
        <w:t xml:space="preserve">. </w:t>
      </w:r>
      <w:r>
        <w:rPr>
          <w:noProof/>
          <w:spacing w:val="0"/>
          <w:sz w:val="16"/>
          <w:szCs w:val="16"/>
        </w:rPr>
        <w:t>Different forms of winding: Rotor winding is missed in this position (a); Rotor winding is broken in this position (b); Rotor win</w:t>
      </w:r>
      <w:r>
        <w:rPr>
          <w:noProof/>
          <w:spacing w:val="0"/>
          <w:sz w:val="16"/>
          <w:szCs w:val="16"/>
        </w:rPr>
        <w:t>ding is q</w:t>
      </w:r>
      <w:r>
        <w:rPr>
          <w:noProof/>
          <w:spacing w:val="0"/>
          <w:sz w:val="16"/>
          <w:szCs w:val="16"/>
        </w:rPr>
        <w:t>ualified</w:t>
      </w:r>
      <w:r>
        <w:rPr>
          <w:noProof/>
          <w:spacing w:val="0"/>
          <w:sz w:val="16"/>
          <w:szCs w:val="16"/>
        </w:rPr>
        <w:t xml:space="preserve"> in this position </w:t>
      </w:r>
      <w:r>
        <w:rPr>
          <w:noProof/>
          <w:spacing w:val="0"/>
          <w:sz w:val="16"/>
          <w:szCs w:val="16"/>
        </w:rPr>
        <w:t>(c).</w:t>
      </w:r>
      <w:r>
        <w:rPr>
          <w:lang w:eastAsia="zh-CN"/>
        </w:rPr>
        <w:t xml:space="preserve"> </w:t>
      </w:r>
    </w:p>
    <w:p>
      <w:pPr>
        <w:pStyle w:val="style66"/>
        <w:rPr>
          <w:lang w:eastAsia="zh-CN"/>
        </w:rPr>
      </w:pPr>
    </w:p>
    <w:commentRangeStart w:id="6"/>
    <w:p>
      <w:pPr>
        <w:pStyle w:val="style66"/>
        <w:ind w:firstLine="0"/>
        <w:rPr>
          <w:lang w:eastAsia="zh-CN"/>
        </w:rPr>
      </w:pPr>
      <w:r>
        <w:rPr>
          <w:lang w:eastAsia="zh-CN"/>
        </w:rPr>
        <w:t>variety of visual recognition tasks [2,3,</w:t>
      </w:r>
      <w:r>
        <w:t xml:space="preserve"> </w:t>
      </w:r>
      <w:r>
        <w:rPr>
          <w:lang w:eastAsia="zh-CN"/>
        </w:rPr>
        <w:t>4</w:t>
      </w:r>
      <w:r>
        <w:rPr>
          <w:lang w:eastAsia="zh-CN"/>
        </w:rPr>
        <w:t>,</w:t>
      </w:r>
      <w:r>
        <w:rPr>
          <w:lang w:eastAsia="zh-CN"/>
        </w:rPr>
        <w:t xml:space="preserve">5]. In particular, using </w:t>
      </w:r>
      <w:commentRangeEnd w:id="6"/>
      <w:r>
        <w:rPr>
          <w:rStyle w:val="style39"/>
          <w:spacing w:val="0"/>
        </w:rPr>
        <w:commentReference w:id="6"/>
      </w:r>
      <w:r>
        <w:rPr>
          <w:lang w:eastAsia="zh-CN"/>
        </w:rPr>
        <w:t xml:space="preserve">deep representations </w:t>
      </w:r>
      <w:ins w:id="90" w:author="诚实可靠 小郎君" w:date="2018-10-30T21:38:00Z">
        <w:r w:rsidR="571B3BD1">
          <w:rPr>
            <w:lang w:eastAsia="zh-CN"/>
          </w:rPr>
          <w:t xml:space="preserve">can </w:t>
        </w:r>
      </w:ins>
      <w:r>
        <w:rPr>
          <w:lang w:eastAsia="zh-CN"/>
        </w:rPr>
        <w:t xml:space="preserve">dramatically reduce the effect of resolution </w:t>
      </w:r>
      <w:r>
        <w:rPr>
          <w:lang w:eastAsia="zh-CN"/>
        </w:rPr>
        <w:t xml:space="preserve">and lighting on domain shifts [2,6]. </w:t>
      </w:r>
      <w:r>
        <w:rPr>
          <w:lang w:eastAsia="zh-CN"/>
        </w:rPr>
        <w:t xml:space="preserve">However, </w:t>
      </w:r>
      <w:r>
        <w:rPr>
          <w:lang w:eastAsia="zh-CN"/>
        </w:rPr>
        <w:t xml:space="preserve">training </w:t>
      </w:r>
      <w:r>
        <w:rPr>
          <w:lang w:eastAsia="zh-CN"/>
        </w:rPr>
        <w:t xml:space="preserve">an </w:t>
      </w:r>
      <w:r>
        <w:rPr>
          <w:lang w:eastAsia="zh-CN"/>
        </w:rPr>
        <w:t xml:space="preserve">effective CNN </w:t>
      </w:r>
      <w:r>
        <w:rPr>
          <w:lang w:eastAsia="zh-CN"/>
        </w:rPr>
        <w:t xml:space="preserve">model to recognize rotor winding </w:t>
      </w:r>
      <w:del w:id="91" w:author="诚实可靠 小郎君" w:date="2018-10-30T22:52:00Z">
        <w:r w:rsidDel="AE1BB576">
          <w:rPr>
            <w:rFonts w:hint="eastAsia"/>
            <w:lang w:eastAsia="zh-CN"/>
          </w:rPr>
          <w:delText>image</w:delText>
        </w:r>
      </w:del>
      <w:ins w:id="92" w:author="诚实可靠 小郎君" w:date="2018-10-30T22:52:00Z">
        <w:r w:rsidR="B4130BF3">
          <w:rPr>
            <w:rFonts w:hint="eastAsia"/>
            <w:lang w:eastAsia="zh-CN"/>
          </w:rPr>
          <w:t>images</w:t>
        </w:r>
      </w:ins>
      <w:r>
        <w:rPr>
          <w:lang w:eastAsia="zh-CN"/>
        </w:rPr>
        <w:t xml:space="preserve"> </w:t>
      </w:r>
      <w:r>
        <w:rPr>
          <w:lang w:eastAsia="zh-CN"/>
        </w:rPr>
        <w:t>require</w:t>
      </w:r>
      <w:r>
        <w:rPr>
          <w:lang w:eastAsia="zh-CN"/>
        </w:rPr>
        <w:t>s</w:t>
      </w:r>
      <w:r>
        <w:rPr>
          <w:lang w:eastAsia="zh-CN"/>
        </w:rPr>
        <w:t xml:space="preserve"> </w:t>
      </w:r>
      <w:r>
        <w:rPr>
          <w:lang w:eastAsia="zh-CN"/>
        </w:rPr>
        <w:t>a large number of training samples</w:t>
      </w:r>
      <w:r>
        <w:rPr>
          <w:lang w:eastAsia="zh-CN"/>
        </w:rPr>
        <w:t xml:space="preserve">, but there are limited labeled </w:t>
      </w:r>
      <w:del w:id="93" w:author="诚实可靠 小郎君" w:date="2018-10-30T21:40:00Z">
        <w:r w:rsidDel="EEE132BC">
          <w:rPr>
            <w:rFonts w:hint="eastAsia"/>
            <w:lang w:eastAsia="zh-CN"/>
          </w:rPr>
          <w:delText>examples</w:delText>
        </w:r>
      </w:del>
      <w:ins w:id="94" w:author="诚实可靠 小郎君" w:date="2018-10-30T21:40:00Z">
        <w:r w:rsidR="94A2B60F">
          <w:rPr>
            <w:rFonts w:hint="eastAsia"/>
            <w:lang w:eastAsia="zh-CN"/>
          </w:rPr>
          <w:t>samples</w:t>
        </w:r>
      </w:ins>
      <w:r>
        <w:rPr>
          <w:lang w:eastAsia="zh-CN"/>
        </w:rPr>
        <w:t xml:space="preserve"> of rotor winding.</w:t>
      </w:r>
    </w:p>
    <w:p>
      <w:pPr>
        <w:pStyle w:val="style66"/>
        <w:ind w:firstLine="0"/>
        <w:rPr>
          <w:noProof/>
          <w:spacing w:val="0"/>
          <w:sz w:val="16"/>
          <w:szCs w:val="16"/>
        </w:rPr>
      </w:pPr>
      <w:r>
        <w:rPr>
          <w:lang w:eastAsia="zh-CN"/>
        </w:rPr>
        <w:t xml:space="preserve">      </w:t>
      </w:r>
      <w:r>
        <w:rPr>
          <w:lang w:eastAsia="zh-CN"/>
        </w:rPr>
        <w:t xml:space="preserve">As </w:t>
      </w:r>
      <w:del w:id="95" w:author="诚实可靠 小郎君" w:date="2018-10-30T21:41:00Z">
        <w:r w:rsidDel="A341C0B8">
          <w:rPr>
            <w:rFonts w:hint="eastAsia"/>
            <w:lang w:eastAsia="zh-CN"/>
          </w:rPr>
          <w:delText>the</w:delText>
        </w:r>
      </w:del>
      <w:ins w:id="96" w:author="诚实可靠 小郎君" w:date="2018-10-30T21:41:00Z">
        <w:r w:rsidR="5AC31147">
          <w:rPr>
            <w:rFonts w:hint="eastAsia"/>
            <w:lang w:eastAsia="zh-CN"/>
          </w:rPr>
          <w:t>a</w:t>
        </w:r>
      </w:ins>
      <w:ins w:id="97" w:author="诚实可靠 小郎君" w:date="2018-10-30T21:45:00Z">
        <w:r w:rsidR="5D27AD62">
          <w:rPr>
            <w:rFonts w:hint="eastAsia"/>
            <w:lang w:eastAsia="zh-CN"/>
          </w:rPr>
          <w:t>n</w:t>
        </w:r>
      </w:ins>
      <w:r>
        <w:rPr>
          <w:lang w:eastAsia="zh-CN"/>
        </w:rPr>
        <w:t xml:space="preserve"> improvement</w:t>
      </w:r>
      <w:r>
        <w:rPr>
          <w:lang w:eastAsia="zh-CN"/>
        </w:rPr>
        <w:t xml:space="preserve"> </w:t>
      </w:r>
      <w:r>
        <w:rPr>
          <w:rFonts w:hint="eastAsia"/>
          <w:lang w:eastAsia="zh-CN"/>
        </w:rPr>
        <w:t xml:space="preserve">method, </w:t>
      </w:r>
      <w:r>
        <w:rPr>
          <w:lang w:eastAsia="zh-CN"/>
        </w:rPr>
        <w:t>t</w:t>
      </w:r>
      <w:r>
        <w:rPr>
          <w:lang w:eastAsia="zh-CN"/>
        </w:rPr>
        <w:t xml:space="preserve">raining a joint </w:t>
      </w:r>
      <w:r>
        <w:rPr>
          <w:lang w:eastAsia="zh-CN"/>
        </w:rPr>
        <w:t xml:space="preserve">CNN architecture </w:t>
      </w:r>
      <w:ins w:id="98" w:author="诚实可靠 小郎君" w:date="2018-10-30T22:09:00Z">
        <w:r w:rsidR="F35172E9">
          <w:rPr>
            <w:lang w:eastAsia="zh-CN"/>
          </w:rPr>
          <w:t xml:space="preserve">with </w:t>
        </w:r>
      </w:ins>
      <w:ins w:id="99" w:author="诚实可靠 小郎君" w:date="2018-10-30T22:09:00Z">
        <w:r w:rsidR="F35172E9">
          <w:rPr>
            <w:lang w:eastAsia="zh-CN"/>
          </w:rPr>
          <w:t xml:space="preserve">two layers </w:t>
        </w:r>
      </w:ins>
      <w:r>
        <w:rPr>
          <w:lang w:eastAsia="zh-CN"/>
        </w:rPr>
        <w:t xml:space="preserve">was proposed </w:t>
      </w:r>
      <w:r>
        <w:rPr>
          <w:lang w:eastAsia="zh-CN"/>
        </w:rPr>
        <w:t>[7]</w:t>
      </w:r>
      <w:del w:id="100" w:author="诚实可靠 小郎君" w:date="2018-10-30T22:10:00Z">
        <w:r w:rsidDel="0524A958">
          <w:rPr>
            <w:lang w:eastAsia="zh-CN"/>
          </w:rPr>
          <w:delText xml:space="preserve">, but </w:delText>
        </w:r>
      </w:del>
      <w:del w:id="101" w:author="诚实可靠 小郎君" w:date="2018-10-30T22:10:00Z">
        <w:r w:rsidDel="0524A958">
          <w:rPr>
            <w:lang w:eastAsia="zh-CN"/>
          </w:rPr>
          <w:delText>has only two layers</w:delText>
        </w:r>
      </w:del>
      <w:r>
        <w:rPr>
          <w:lang w:eastAsia="zh-CN"/>
        </w:rPr>
        <w:t>. The deeper architecture [4] outperform</w:t>
      </w:r>
      <w:r>
        <w:rPr>
          <w:lang w:eastAsia="zh-CN"/>
        </w:rPr>
        <w:t>s</w:t>
      </w:r>
      <w:r>
        <w:rPr>
          <w:lang w:eastAsia="zh-CN"/>
        </w:rPr>
        <w:t xml:space="preserve"> </w:t>
      </w:r>
      <w:r>
        <w:rPr>
          <w:lang w:eastAsia="zh-CN"/>
        </w:rPr>
        <w:t xml:space="preserve">the </w:t>
      </w:r>
      <w:r>
        <w:rPr>
          <w:lang w:eastAsia="zh-CN"/>
        </w:rPr>
        <w:t>architecture with only two layers</w:t>
      </w:r>
      <w:r>
        <w:rPr>
          <w:lang w:eastAsia="zh-CN"/>
        </w:rPr>
        <w:t xml:space="preserve">. </w:t>
      </w:r>
      <w:r>
        <w:rPr>
          <w:lang w:eastAsia="zh-CN"/>
        </w:rPr>
        <w:t>A</w:t>
      </w:r>
      <w:r>
        <w:rPr>
          <w:lang w:eastAsia="zh-CN"/>
        </w:rPr>
        <w:t xml:space="preserve"> new CNN architecture</w:t>
      </w:r>
      <w:r>
        <w:rPr>
          <w:lang w:eastAsia="zh-CN"/>
        </w:rPr>
        <w:t xml:space="preserve"> [8]</w:t>
      </w:r>
      <w:del w:id="102" w:author="诚实可靠 小郎君" w:date="2018-10-30T21:50:00Z">
        <w:r w:rsidDel="5A000212">
          <w:rPr>
            <w:lang w:eastAsia="zh-CN"/>
          </w:rPr>
          <w:delText xml:space="preserve"> </w:delText>
        </w:r>
      </w:del>
      <w:del w:id="103" w:author="诚实可靠 小郎君" w:date="2018-10-30T21:50:00Z">
        <w:r w:rsidDel="5A000212">
          <w:rPr>
            <w:lang w:eastAsia="zh-CN"/>
          </w:rPr>
          <w:delText>which</w:delText>
        </w:r>
      </w:del>
      <w:r>
        <w:rPr>
          <w:lang w:eastAsia="zh-CN"/>
        </w:rPr>
        <w:t xml:space="preserve"> introduces an adaptation layer and an additional domain confusion loss</w:t>
      </w:r>
      <w:del w:id="104" w:author="诚实可靠 小郎君" w:date="2018-10-30T22:13:00Z">
        <w:r w:rsidDel="3B85C00D">
          <w:rPr>
            <w:lang w:eastAsia="zh-CN"/>
          </w:rPr>
          <w:delText>, but</w:delText>
        </w:r>
      </w:del>
      <w:del w:id="105" w:author="诚实可靠 小郎君" w:date="2018-10-30T22:13:00Z">
        <w:r w:rsidDel="3B85C00D">
          <w:rPr>
            <w:lang w:eastAsia="zh-CN"/>
          </w:rPr>
          <w:delText xml:space="preserve"> </w:delText>
        </w:r>
      </w:del>
      <w:del w:id="106" w:author="诚实可靠 小郎君" w:date="2018-10-30T22:13:00Z">
        <w:r w:rsidDel="3B85C00D">
          <w:rPr>
            <w:lang w:eastAsia="zh-CN"/>
          </w:rPr>
          <w:delText>was</w:delText>
        </w:r>
      </w:del>
      <w:ins w:id="107" w:author="诚实可靠 小郎君" w:date="2018-10-30T22:13:00Z">
        <w:r w:rsidR="1878ADBD">
          <w:rPr>
            <w:lang w:eastAsia="zh-CN"/>
          </w:rPr>
          <w:t xml:space="preserve"> but is</w:t>
        </w:r>
      </w:ins>
      <w:r>
        <w:rPr>
          <w:lang w:eastAsia="zh-CN"/>
        </w:rPr>
        <w:t xml:space="preserve"> limited to </w:t>
      </w:r>
      <w:r>
        <w:rPr>
          <w:lang w:eastAsia="zh-CN"/>
        </w:rPr>
        <w:t xml:space="preserve">only </w:t>
      </w:r>
      <w:r>
        <w:rPr>
          <w:lang w:eastAsia="zh-CN"/>
        </w:rPr>
        <w:t>one adaptation layer</w:t>
      </w:r>
      <w:del w:id="108" w:author="诚实可靠 小郎君" w:date="2018-10-30T22:14:00Z">
        <w:r w:rsidDel="7F91FF8D">
          <w:rPr>
            <w:lang w:eastAsia="zh-CN"/>
          </w:rPr>
          <w:delText>, and was</w:delText>
        </w:r>
      </w:del>
      <w:ins w:id="109" w:author="诚实可靠 小郎君" w:date="2018-10-30T22:14:00Z">
        <w:r w:rsidR="0E7C5CE6">
          <w:rPr>
            <w:lang w:eastAsia="zh-CN"/>
          </w:rPr>
          <w:t xml:space="preserve"> and</w:t>
        </w:r>
      </w:ins>
      <w:r>
        <w:rPr>
          <w:lang w:eastAsia="zh-CN"/>
        </w:rPr>
        <w:t xml:space="preserve"> outperformed by</w:t>
      </w:r>
      <w:r>
        <w:rPr>
          <w:lang w:eastAsia="zh-CN"/>
        </w:rPr>
        <w:t xml:space="preserve"> the architecture</w:t>
      </w:r>
      <w:r>
        <w:rPr>
          <w:lang w:eastAsia="zh-CN"/>
        </w:rPr>
        <w:t xml:space="preserve"> which has three adaptation layers</w:t>
      </w:r>
      <w:r>
        <w:rPr>
          <w:lang w:eastAsia="zh-CN"/>
        </w:rPr>
        <w:t xml:space="preserve"> [9]</w:t>
      </w:r>
      <w:r>
        <w:rPr>
          <w:lang w:eastAsia="zh-CN"/>
        </w:rPr>
        <w:t>. However, these methods</w:t>
      </w:r>
      <w:r>
        <w:rPr>
          <w:rFonts w:hint="eastAsia"/>
          <w:noProof/>
          <w:spacing w:val="0"/>
          <w:sz w:val="16"/>
          <w:szCs w:val="16"/>
          <w:lang w:eastAsia="zh-CN"/>
        </w:rPr>
        <w:t xml:space="preserve"> </w:t>
      </w:r>
      <w:r>
        <w:rPr>
          <w:lang w:eastAsia="zh-CN"/>
        </w:rPr>
        <w:t xml:space="preserve">require </w:t>
      </w:r>
      <w:r>
        <w:rPr>
          <w:rFonts w:hint="eastAsia"/>
          <w:lang w:eastAsia="zh-CN"/>
        </w:rPr>
        <w:t>similar</w:t>
      </w:r>
      <w:r>
        <w:rPr>
          <w:lang w:eastAsia="zh-CN"/>
        </w:rPr>
        <w:t xml:space="preserve"> </w:t>
      </w:r>
      <w:r>
        <w:rPr>
          <w:rFonts w:hint="eastAsia"/>
          <w:lang w:eastAsia="zh-CN"/>
        </w:rPr>
        <w:t>dataset</w:t>
      </w:r>
      <w:r>
        <w:rPr>
          <w:lang w:eastAsia="zh-CN"/>
        </w:rPr>
        <w:t xml:space="preserve"> </w:t>
      </w:r>
      <w:r>
        <w:rPr>
          <w:rFonts w:hint="eastAsia"/>
          <w:lang w:eastAsia="zh-CN"/>
        </w:rPr>
        <w:t>between</w:t>
      </w:r>
      <w:r>
        <w:rPr>
          <w:lang w:eastAsia="zh-CN"/>
        </w:rPr>
        <w:t xml:space="preserve"> </w:t>
      </w:r>
      <w:r>
        <w:rPr>
          <w:rFonts w:hint="eastAsia"/>
          <w:lang w:eastAsia="zh-CN"/>
        </w:rPr>
        <w:t>source</w:t>
      </w:r>
      <w:r>
        <w:rPr>
          <w:lang w:eastAsia="zh-CN"/>
        </w:rPr>
        <w:t xml:space="preserve"> </w:t>
      </w:r>
      <w:r>
        <w:rPr>
          <w:rFonts w:hint="eastAsia"/>
          <w:lang w:eastAsia="zh-CN"/>
        </w:rPr>
        <w:t>and</w:t>
      </w:r>
      <w:r>
        <w:rPr>
          <w:lang w:eastAsia="zh-CN"/>
        </w:rPr>
        <w:t xml:space="preserve"> </w:t>
      </w:r>
      <w:r>
        <w:rPr>
          <w:rFonts w:hint="eastAsia"/>
          <w:lang w:eastAsia="zh-CN"/>
        </w:rPr>
        <w:t>target</w:t>
      </w:r>
      <w:r>
        <w:rPr>
          <w:lang w:eastAsia="zh-CN"/>
        </w:rPr>
        <w:t xml:space="preserve"> </w:t>
      </w:r>
      <w:r>
        <w:rPr>
          <w:rFonts w:hint="eastAsia"/>
          <w:lang w:eastAsia="zh-CN"/>
        </w:rPr>
        <w:t>domain</w:t>
      </w:r>
      <w:r>
        <w:rPr>
          <w:lang w:eastAsia="zh-CN"/>
        </w:rPr>
        <w:t xml:space="preserve"> </w:t>
      </w:r>
      <w:r>
        <w:rPr>
          <w:rFonts w:hint="eastAsia"/>
          <w:lang w:eastAsia="zh-CN"/>
        </w:rPr>
        <w:t xml:space="preserve">and therefore </w:t>
      </w:r>
      <w:r>
        <w:rPr>
          <w:lang w:eastAsia="zh-CN"/>
        </w:rPr>
        <w:t>it is difficult to extend these method</w:t>
      </w:r>
      <w:r>
        <w:rPr>
          <w:lang w:eastAsia="zh-CN"/>
        </w:rPr>
        <w:t>s</w:t>
      </w:r>
      <w:r>
        <w:rPr>
          <w:lang w:eastAsia="zh-CN"/>
        </w:rPr>
        <w:t xml:space="preserve"> to the</w:t>
      </w:r>
      <w:r>
        <w:rPr>
          <w:lang w:eastAsia="zh-CN"/>
        </w:rPr>
        <w:t xml:space="preserve"> domains</w:t>
      </w:r>
      <w:r>
        <w:rPr>
          <w:lang w:eastAsia="zh-CN"/>
        </w:rPr>
        <w:t xml:space="preserve"> which </w:t>
      </w:r>
      <w:r>
        <w:rPr>
          <w:lang w:eastAsia="zh-CN"/>
        </w:rPr>
        <w:t>belong to unrelated domains</w:t>
      </w:r>
      <w:r>
        <w:rPr>
          <w:lang w:eastAsia="zh-CN"/>
        </w:rPr>
        <w:t>.</w:t>
      </w:r>
    </w:p>
    <w:p>
      <w:pPr>
        <w:pStyle w:val="style66"/>
        <w:ind w:firstLine="0"/>
        <w:rPr>
          <w:lang w:eastAsia="zh-CN"/>
        </w:rPr>
      </w:pPr>
      <w:r>
        <w:rPr>
          <w:lang w:eastAsia="zh-CN"/>
        </w:rPr>
        <w:t xml:space="preserve">     </w:t>
      </w:r>
      <w:r>
        <w:rPr>
          <w:lang w:eastAsia="zh-CN"/>
        </w:rPr>
        <w:t>As fa</w:t>
      </w:r>
      <w:r>
        <w:rPr>
          <w:lang w:eastAsia="zh-CN"/>
        </w:rPr>
        <w:t>r as the r</w:t>
      </w:r>
      <w:r>
        <w:rPr>
          <w:lang w:eastAsia="zh-CN"/>
        </w:rPr>
        <w:t xml:space="preserve">otor </w:t>
      </w:r>
      <w:r>
        <w:rPr>
          <w:lang w:eastAsia="zh-CN"/>
        </w:rPr>
        <w:t>w</w:t>
      </w:r>
      <w:r>
        <w:rPr>
          <w:lang w:eastAsia="zh-CN"/>
        </w:rPr>
        <w:t xml:space="preserve">inding </w:t>
      </w:r>
      <w:r>
        <w:rPr>
          <w:lang w:eastAsia="zh-CN"/>
        </w:rPr>
        <w:t>i</w:t>
      </w:r>
      <w:r>
        <w:rPr>
          <w:lang w:eastAsia="zh-CN"/>
        </w:rPr>
        <w:t xml:space="preserve">mage </w:t>
      </w:r>
      <w:r>
        <w:rPr>
          <w:lang w:eastAsia="zh-CN"/>
        </w:rPr>
        <w:t>d</w:t>
      </w:r>
      <w:r>
        <w:rPr>
          <w:lang w:eastAsia="zh-CN"/>
        </w:rPr>
        <w:t>etection</w:t>
      </w:r>
      <w:r>
        <w:rPr>
          <w:lang w:eastAsia="zh-CN"/>
        </w:rPr>
        <w:t xml:space="preserve"> concerned, the labe</w:t>
      </w:r>
      <w:r>
        <w:rPr>
          <w:lang w:eastAsia="zh-CN"/>
        </w:rPr>
        <w:t>led</w:t>
      </w:r>
      <w:del w:id="110" w:author="诚实可靠 小郎君" w:date="2018-10-30T21:55:00Z">
        <w:r w:rsidDel="B687200B">
          <w:rPr>
            <w:lang w:eastAsia="zh-CN"/>
          </w:rPr>
          <w:delText xml:space="preserve"> training</w:delText>
        </w:r>
      </w:del>
      <w:r>
        <w:rPr>
          <w:lang w:eastAsia="zh-CN"/>
        </w:rPr>
        <w:t xml:space="preserve"> samples are limited</w:t>
      </w:r>
      <w:r>
        <w:rPr>
          <w:lang w:eastAsia="zh-CN"/>
        </w:rPr>
        <w:t xml:space="preserve">, </w:t>
      </w:r>
      <w:r>
        <w:rPr>
          <w:lang w:eastAsia="zh-CN"/>
        </w:rPr>
        <w:t xml:space="preserve">and </w:t>
      </w:r>
      <w:r>
        <w:rPr>
          <w:lang w:eastAsia="zh-CN"/>
        </w:rPr>
        <w:t>d</w:t>
      </w:r>
      <w:r>
        <w:rPr>
          <w:lang w:eastAsia="zh-CN"/>
        </w:rPr>
        <w:t>irectly train</w:t>
      </w:r>
      <w:r>
        <w:rPr>
          <w:lang w:eastAsia="zh-CN"/>
        </w:rPr>
        <w:t>ing</w:t>
      </w:r>
      <w:r>
        <w:rPr>
          <w:lang w:eastAsia="zh-CN"/>
        </w:rPr>
        <w:t xml:space="preserve"> </w:t>
      </w:r>
      <w:r>
        <w:rPr>
          <w:rFonts w:hint="eastAsia"/>
          <w:lang w:eastAsia="zh-CN"/>
        </w:rPr>
        <w:t>convolutional neural network</w:t>
      </w:r>
      <w:r>
        <w:rPr>
          <w:lang w:eastAsia="zh-CN"/>
        </w:rPr>
        <w:t xml:space="preserve"> on a small amount of labeled</w:t>
      </w:r>
      <w:r>
        <w:rPr>
          <w:lang w:eastAsia="zh-CN"/>
        </w:rPr>
        <w:t xml:space="preserve"> </w:t>
      </w:r>
      <w:del w:id="111" w:author="诚实可靠 小郎君" w:date="2018-10-30T21:55:00Z">
        <w:r w:rsidDel="D59B69EA">
          <w:rPr>
            <w:rFonts w:hint="eastAsia"/>
            <w:lang w:eastAsia="zh-CN"/>
          </w:rPr>
          <w:delText>examples</w:delText>
        </w:r>
      </w:del>
      <w:ins w:id="112" w:author="诚实可靠 小郎君" w:date="2018-10-30T21:55:00Z">
        <w:r w:rsidR="FFE19B92">
          <w:rPr>
            <w:rFonts w:hint="eastAsia"/>
            <w:lang w:eastAsia="zh-CN"/>
          </w:rPr>
          <w:t>samples</w:t>
        </w:r>
      </w:ins>
      <w:r>
        <w:rPr>
          <w:lang w:eastAsia="zh-CN"/>
        </w:rPr>
        <w:t xml:space="preserve"> turns out to be problematic</w:t>
      </w:r>
      <w:r>
        <w:rPr>
          <w:lang w:eastAsia="zh-CN"/>
        </w:rPr>
        <w:t xml:space="preserve">. Fortunately, pre-trained CNN </w:t>
      </w:r>
      <w:r>
        <w:rPr>
          <w:lang w:eastAsia="zh-CN"/>
        </w:rPr>
        <w:t>do perform well in new domains.</w:t>
      </w:r>
      <w:r>
        <w:rPr>
          <w:lang w:eastAsia="zh-CN"/>
        </w:rPr>
        <w:t xml:space="preserve"> </w:t>
      </w:r>
      <w:r>
        <w:rPr>
          <w:lang w:eastAsia="zh-CN"/>
        </w:rPr>
        <w:t>And u</w:t>
      </w:r>
      <w:r>
        <w:rPr>
          <w:lang w:eastAsia="zh-CN"/>
        </w:rPr>
        <w:t>sing the deep mid-level features learned on ImageNet, instead of the more conventional bag-of-wor</w:t>
      </w:r>
      <w:r>
        <w:rPr>
          <w:lang w:eastAsia="zh-CN"/>
        </w:rPr>
        <w:t>ds features, effectively removes</w:t>
      </w:r>
      <w:r>
        <w:rPr>
          <w:lang w:eastAsia="zh-CN"/>
        </w:rPr>
        <w:t xml:space="preserve"> the bias in some of the domain adaptation settings</w:t>
      </w:r>
      <w:r>
        <w:rPr>
          <w:lang w:eastAsia="zh-CN"/>
        </w:rPr>
        <w:t xml:space="preserve"> [2,10]</w:t>
      </w:r>
      <w:r>
        <w:rPr>
          <w:lang w:eastAsia="zh-CN"/>
        </w:rPr>
        <w:t xml:space="preserve">. </w:t>
      </w:r>
      <w:r>
        <w:rPr>
          <w:lang w:eastAsia="zh-CN"/>
        </w:rPr>
        <w:t xml:space="preserve">In fact, the </w:t>
      </w:r>
      <w:r>
        <w:rPr>
          <w:lang w:eastAsia="zh-CN"/>
        </w:rPr>
        <w:t>dataset bias</w:t>
      </w:r>
      <w:r>
        <w:rPr>
          <w:lang w:eastAsia="zh-CN"/>
        </w:rPr>
        <w:t xml:space="preserve"> </w:t>
      </w:r>
      <w:r>
        <w:rPr>
          <w:rFonts w:hint="eastAsia"/>
          <w:lang w:eastAsia="zh-CN"/>
        </w:rPr>
        <w:t>is</w:t>
      </w:r>
      <w:r>
        <w:rPr>
          <w:lang w:eastAsia="zh-CN"/>
        </w:rPr>
        <w:t xml:space="preserve"> </w:t>
      </w:r>
      <w:r>
        <w:rPr>
          <w:lang w:eastAsia="zh-CN"/>
        </w:rPr>
        <w:t>often</w:t>
      </w:r>
      <w:r>
        <w:t xml:space="preserve"> </w:t>
      </w:r>
      <w:r>
        <w:rPr>
          <w:lang w:eastAsia="zh-CN"/>
        </w:rPr>
        <w:t>eliminat</w:t>
      </w:r>
      <w:r>
        <w:rPr>
          <w:lang w:eastAsia="zh-CN"/>
        </w:rPr>
        <w:t>e</w:t>
      </w:r>
      <w:r>
        <w:rPr>
          <w:lang w:eastAsia="zh-CN"/>
        </w:rPr>
        <w:t xml:space="preserve">d by learning a feature space transformation to align the source and target representations </w:t>
      </w:r>
      <w:r>
        <w:rPr>
          <w:lang w:eastAsia="zh-CN"/>
        </w:rPr>
        <w:t>[</w:t>
      </w:r>
      <w:r>
        <w:rPr>
          <w:lang w:eastAsia="zh-CN"/>
        </w:rPr>
        <w:t>11,12,13,14</w:t>
      </w:r>
      <w:r>
        <w:rPr>
          <w:lang w:eastAsia="zh-CN"/>
        </w:rPr>
        <w:t>]</w:t>
      </w:r>
      <w:r>
        <w:rPr>
          <w:lang w:eastAsia="zh-CN"/>
        </w:rPr>
        <w:t>.</w:t>
      </w:r>
    </w:p>
    <w:p>
      <w:pPr>
        <w:pStyle w:val="style66"/>
        <w:ind w:firstLine="0"/>
        <w:rPr>
          <w:lang w:eastAsia="zh-CN"/>
        </w:rPr>
      </w:pPr>
      <w:r>
        <w:rPr>
          <w:lang w:eastAsia="zh-CN"/>
        </w:rPr>
        <w:t xml:space="preserve">      D</w:t>
      </w:r>
      <w:r>
        <w:rPr>
          <w:rFonts w:hint="eastAsia"/>
          <w:lang w:eastAsia="zh-CN"/>
        </w:rPr>
        <w:t>ataset</w:t>
      </w:r>
      <w:r>
        <w:rPr>
          <w:lang w:eastAsia="zh-CN"/>
        </w:rPr>
        <w:t xml:space="preserve"> </w:t>
      </w:r>
      <w:r>
        <w:rPr>
          <w:rFonts w:hint="eastAsia"/>
          <w:lang w:eastAsia="zh-CN"/>
        </w:rPr>
        <w:t>bias</w:t>
      </w:r>
      <w:r>
        <w:rPr>
          <w:lang w:eastAsia="zh-CN"/>
        </w:rPr>
        <w:t xml:space="preserve"> </w:t>
      </w:r>
      <w:r>
        <w:rPr>
          <w:lang w:eastAsia="zh-CN"/>
        </w:rPr>
        <w:t>appears on</w:t>
      </w:r>
      <w:r>
        <w:rPr>
          <w:lang w:eastAsia="zh-CN"/>
        </w:rPr>
        <w:t xml:space="preserve"> many tasks, </w:t>
      </w:r>
      <w:ins w:id="113" w:author="诚实可靠 小郎君" w:date="2018-10-30T22:25:00Z">
        <w:r w:rsidR="C89DB553">
          <w:rPr>
            <w:lang w:eastAsia="zh-CN"/>
          </w:rPr>
          <w:t xml:space="preserve">and </w:t>
        </w:r>
      </w:ins>
      <w:r>
        <w:rPr>
          <w:lang w:eastAsia="zh-CN"/>
        </w:rPr>
        <w:t>according to</w:t>
      </w:r>
      <w:r>
        <w:rPr>
          <w:lang w:eastAsia="zh-CN"/>
        </w:rPr>
        <w:t xml:space="preserve"> th</w:t>
      </w:r>
      <w:r>
        <w:rPr>
          <w:lang w:eastAsia="zh-CN"/>
        </w:rPr>
        <w:t>e characteristics of the rotor winding</w:t>
      </w:r>
      <w:r>
        <w:rPr>
          <w:lang w:eastAsia="zh-CN"/>
        </w:rPr>
        <w:t xml:space="preserve"> </w:t>
      </w:r>
      <w:del w:id="114" w:author="诚实可靠 小郎君" w:date="2018-10-30T22:52:00Z">
        <w:r w:rsidDel="13576089">
          <w:rPr>
            <w:rFonts w:hint="eastAsia"/>
            <w:lang w:eastAsia="zh-CN"/>
          </w:rPr>
          <w:delText>image</w:delText>
        </w:r>
      </w:del>
      <w:ins w:id="115" w:author="诚实可靠 小郎君" w:date="2018-10-30T22:52:00Z">
        <w:r w:rsidR="19BA69A4">
          <w:rPr>
            <w:rFonts w:hint="eastAsia"/>
            <w:lang w:eastAsia="zh-CN"/>
          </w:rPr>
          <w:t>images</w:t>
        </w:r>
      </w:ins>
      <w:r>
        <w:rPr>
          <w:lang w:eastAsia="zh-CN"/>
        </w:rPr>
        <w:t>, we can e</w:t>
      </w:r>
      <w:r>
        <w:rPr>
          <w:lang w:eastAsia="zh-CN"/>
        </w:rPr>
        <w:t>liminate</w:t>
      </w:r>
      <w:r>
        <w:rPr>
          <w:lang w:eastAsia="zh-CN"/>
        </w:rPr>
        <w:t xml:space="preserve"> the </w:t>
      </w:r>
      <w:r>
        <w:rPr>
          <w:lang w:eastAsia="zh-CN"/>
        </w:rPr>
        <w:t xml:space="preserve"> </w:t>
      </w:r>
      <w:r>
        <w:rPr>
          <w:lang w:eastAsia="zh-CN"/>
        </w:rPr>
        <w:t xml:space="preserve"> </w:t>
      </w:r>
      <w:r>
        <w:rPr>
          <w:lang w:eastAsia="zh-CN"/>
        </w:rPr>
        <w:t xml:space="preserve">dataset bias </w:t>
      </w:r>
      <w:r>
        <w:rPr>
          <w:lang w:eastAsia="zh-CN"/>
        </w:rPr>
        <w:t xml:space="preserve">of the rotor winding </w:t>
      </w:r>
      <w:del w:id="116" w:author="诚实可靠 小郎君" w:date="2018-10-30T22:52:00Z">
        <w:r w:rsidDel="15802DF0">
          <w:rPr>
            <w:rFonts w:hint="eastAsia"/>
            <w:lang w:eastAsia="zh-CN"/>
          </w:rPr>
          <w:delText>image</w:delText>
        </w:r>
      </w:del>
      <w:ins w:id="117" w:author="诚实可靠 小郎君" w:date="2018-10-30T22:52:00Z">
        <w:r w:rsidR="5BC938E5">
          <w:rPr>
            <w:rFonts w:hint="eastAsia"/>
            <w:lang w:eastAsia="zh-CN"/>
          </w:rPr>
          <w:t>images</w:t>
        </w:r>
      </w:ins>
      <w:r>
        <w:rPr>
          <w:lang w:eastAsia="zh-CN"/>
        </w:rPr>
        <w:t xml:space="preserve"> </w:t>
      </w:r>
      <w:r>
        <w:rPr>
          <w:lang w:eastAsia="zh-CN"/>
        </w:rPr>
        <w:t>by extract</w:t>
      </w:r>
      <w:r>
        <w:rPr>
          <w:lang w:eastAsia="zh-CN"/>
        </w:rPr>
        <w:t>ing</w:t>
      </w:r>
      <w:r>
        <w:rPr>
          <w:lang w:eastAsia="zh-CN"/>
        </w:rPr>
        <w:t xml:space="preserve"> the </w:t>
      </w:r>
      <w:r>
        <w:rPr>
          <w:lang w:eastAsia="zh-CN"/>
        </w:rPr>
        <w:t xml:space="preserve">winding </w:t>
      </w:r>
      <w:r>
        <w:rPr>
          <w:lang w:eastAsia="zh-CN"/>
        </w:rPr>
        <w:t>features</w:t>
      </w:r>
      <w:r>
        <w:rPr>
          <w:lang w:eastAsia="zh-CN"/>
        </w:rPr>
        <w:t xml:space="preserve"> </w:t>
      </w:r>
      <w:r>
        <w:rPr>
          <w:lang w:eastAsia="zh-CN"/>
        </w:rPr>
        <w:t>from</w:t>
      </w:r>
      <w:r>
        <w:rPr>
          <w:lang w:eastAsia="zh-CN"/>
        </w:rPr>
        <w:t xml:space="preserve"> the image. </w:t>
      </w:r>
      <w:r>
        <w:rPr>
          <w:lang w:eastAsia="zh-CN"/>
        </w:rPr>
        <w:t>Normally</w:t>
      </w:r>
      <w:r>
        <w:rPr>
          <w:lang w:eastAsia="zh-CN"/>
        </w:rPr>
        <w:t xml:space="preserve">, </w:t>
      </w:r>
      <w:r>
        <w:rPr>
          <w:lang w:eastAsia="zh-CN"/>
        </w:rPr>
        <w:t xml:space="preserve">the binary </w:t>
      </w:r>
      <w:ins w:id="118" w:author="诚实可靠 小郎君" w:date="2018-10-30T22:26:00Z">
        <w:r w:rsidR="9BB9C67D">
          <w:rPr>
            <w:lang w:eastAsia="zh-CN"/>
          </w:rPr>
          <w:t xml:space="preserve">image </w:t>
        </w:r>
      </w:ins>
      <w:r>
        <w:rPr>
          <w:lang w:eastAsia="zh-CN"/>
        </w:rPr>
        <w:t>processi</w:t>
      </w:r>
      <w:r>
        <w:rPr>
          <w:lang w:eastAsia="zh-CN"/>
        </w:rPr>
        <w:t>ng</w:t>
      </w:r>
      <w:r>
        <w:rPr>
          <w:lang w:eastAsia="zh-CN"/>
        </w:rPr>
        <w:t xml:space="preserve"> is an</w:t>
      </w:r>
      <w:r>
        <w:rPr>
          <w:lang w:eastAsia="zh-CN"/>
        </w:rPr>
        <w:t xml:space="preserve"> effective</w:t>
      </w:r>
      <w:r>
        <w:rPr>
          <w:lang w:eastAsia="zh-CN"/>
        </w:rPr>
        <w:t xml:space="preserve"> method</w:t>
      </w:r>
      <w:r>
        <w:rPr>
          <w:lang w:eastAsia="zh-CN"/>
        </w:rPr>
        <w:t xml:space="preserve"> to</w:t>
      </w:r>
      <w:r>
        <w:rPr>
          <w:lang w:eastAsia="zh-CN"/>
        </w:rPr>
        <w:t xml:space="preserve"> reduce the influence of </w:t>
      </w:r>
      <w:r>
        <w:rPr>
          <w:lang w:eastAsia="zh-CN"/>
        </w:rPr>
        <w:t>background and</w:t>
      </w:r>
      <w:r>
        <w:rPr>
          <w:lang w:eastAsia="zh-CN"/>
        </w:rPr>
        <w:t xml:space="preserve"> </w:t>
      </w:r>
      <w:r>
        <w:rPr>
          <w:lang w:eastAsia="zh-CN"/>
        </w:rPr>
        <w:t xml:space="preserve">lighting conditions. </w:t>
      </w:r>
      <w:r>
        <w:rPr>
          <w:lang w:eastAsia="zh-CN"/>
        </w:rPr>
        <w:t>I</w:t>
      </w:r>
      <w:r>
        <w:rPr>
          <w:lang w:eastAsia="zh-CN"/>
        </w:rPr>
        <w:t>n addition</w:t>
      </w:r>
      <w:r>
        <w:rPr>
          <w:lang w:eastAsia="zh-CN"/>
        </w:rPr>
        <w:t xml:space="preserve">, using the deep mid-level features learned on ImageNet, effectively </w:t>
      </w:r>
      <w:del w:id="119" w:author="诚实可靠 小郎君" w:date="2018-10-30T22:27:00Z">
        <w:r w:rsidDel="20683E07">
          <w:rPr>
            <w:rFonts w:hint="eastAsia"/>
            <w:lang w:eastAsia="zh-CN"/>
          </w:rPr>
          <w:delText>removed</w:delText>
        </w:r>
      </w:del>
      <w:ins w:id="120" w:author="诚实可靠 小郎君" w:date="2018-10-30T22:27:00Z">
        <w:r w:rsidR="2E5C1003">
          <w:rPr>
            <w:rFonts w:hint="eastAsia"/>
            <w:lang w:eastAsia="zh-CN"/>
          </w:rPr>
          <w:t>removes</w:t>
        </w:r>
      </w:ins>
      <w:r>
        <w:rPr>
          <w:lang w:eastAsia="zh-CN"/>
        </w:rPr>
        <w:t xml:space="preserve"> the bias in some of the domain adaptation settings </w:t>
      </w:r>
      <w:r>
        <w:rPr>
          <w:lang w:eastAsia="zh-CN"/>
        </w:rPr>
        <w:t xml:space="preserve">and </w:t>
      </w:r>
      <w:del w:id="121" w:author="诚实可靠 小郎君" w:date="2018-10-30T22:27:00Z">
        <w:r w:rsidDel="4DBF0F50">
          <w:rPr>
            <w:rFonts w:hint="eastAsia"/>
            <w:lang w:eastAsia="zh-CN"/>
          </w:rPr>
          <w:delText>resolved</w:delText>
        </w:r>
      </w:del>
      <w:ins w:id="122" w:author="诚实可靠 小郎君" w:date="2018-10-30T22:27:00Z">
        <w:r w:rsidR="A84FF6C7">
          <w:rPr>
            <w:rFonts w:hint="eastAsia"/>
            <w:lang w:eastAsia="zh-CN"/>
          </w:rPr>
          <w:t>solves</w:t>
        </w:r>
      </w:ins>
      <w:r>
        <w:rPr>
          <w:lang w:eastAsia="zh-CN"/>
        </w:rPr>
        <w:t xml:space="preserve"> the problem that </w:t>
      </w:r>
      <w:r>
        <w:rPr>
          <w:lang w:eastAsia="zh-CN"/>
        </w:rPr>
        <w:t xml:space="preserve">labeled </w:t>
      </w:r>
      <w:r>
        <w:rPr>
          <w:lang w:eastAsia="zh-CN"/>
        </w:rPr>
        <w:t xml:space="preserve">samples are limited </w:t>
      </w:r>
      <w:r>
        <w:rPr>
          <w:lang w:eastAsia="zh-CN"/>
        </w:rPr>
        <w:t>[2,6]. These</w:t>
      </w:r>
      <w:r>
        <w:rPr>
          <w:lang w:eastAsia="zh-CN"/>
        </w:rPr>
        <w:t xml:space="preserve"> principle</w:t>
      </w:r>
      <w:r>
        <w:rPr>
          <w:lang w:eastAsia="zh-CN"/>
        </w:rPr>
        <w:t>s</w:t>
      </w:r>
      <w:r>
        <w:rPr>
          <w:lang w:eastAsia="zh-CN"/>
        </w:rPr>
        <w:t xml:space="preserve"> </w:t>
      </w:r>
      <w:r>
        <w:rPr>
          <w:lang w:eastAsia="zh-CN"/>
        </w:rPr>
        <w:t>f</w:t>
      </w:r>
      <w:r>
        <w:rPr>
          <w:lang w:eastAsia="zh-CN"/>
        </w:rPr>
        <w:t>orm</w:t>
      </w:r>
      <w:r>
        <w:rPr>
          <w:lang w:eastAsia="zh-CN"/>
        </w:rPr>
        <w:t xml:space="preserve"> the essence of our proposed approach. </w:t>
      </w:r>
    </w:p>
    <w:p>
      <w:pPr>
        <w:pStyle w:val="style66"/>
        <w:ind w:firstLine="0"/>
        <w:rPr>
          <w:lang w:eastAsia="zh-CN"/>
        </w:rPr>
      </w:pPr>
      <w:r>
        <w:t xml:space="preserve">      </w:t>
      </w:r>
      <w:r>
        <w:rPr>
          <w:lang w:eastAsia="zh-CN"/>
        </w:rPr>
        <w:t>W</w:t>
      </w:r>
      <w:r>
        <w:rPr>
          <w:rFonts w:hint="eastAsia"/>
          <w:lang w:eastAsia="zh-CN"/>
        </w:rPr>
        <w:t>e</w:t>
      </w:r>
      <w:r>
        <w:t xml:space="preserve"> </w:t>
      </w:r>
      <w:r>
        <w:rPr>
          <w:rFonts w:hint="eastAsia"/>
          <w:lang w:eastAsia="zh-CN"/>
        </w:rPr>
        <w:t>propose</w:t>
      </w:r>
      <w:r>
        <w:rPr>
          <w:lang w:eastAsia="zh-CN"/>
        </w:rPr>
        <w:t xml:space="preserve"> </w:t>
      </w:r>
      <w:r>
        <w:rPr>
          <w:rFonts w:hint="eastAsia"/>
          <w:lang w:eastAsia="zh-CN"/>
        </w:rPr>
        <w:t>a</w:t>
      </w:r>
      <w:r>
        <w:rPr>
          <w:lang w:eastAsia="zh-CN"/>
        </w:rPr>
        <w:t xml:space="preserve"> </w:t>
      </w:r>
      <w:r>
        <w:rPr>
          <w:lang w:eastAsia="zh-CN"/>
        </w:rPr>
        <w:t xml:space="preserve">new </w:t>
      </w:r>
      <w:r>
        <w:rPr>
          <w:rFonts w:hint="eastAsia"/>
          <w:lang w:eastAsia="zh-CN"/>
        </w:rPr>
        <w:t>transfer learning</w:t>
      </w:r>
      <w:r>
        <w:rPr>
          <w:lang w:eastAsia="zh-CN"/>
        </w:rPr>
        <w:t xml:space="preserve"> </w:t>
      </w:r>
      <w:r>
        <w:rPr>
          <w:rFonts w:hint="eastAsia"/>
          <w:lang w:eastAsia="zh-CN"/>
        </w:rPr>
        <w:t>method</w:t>
      </w:r>
      <w:r>
        <w:rPr>
          <w:lang w:eastAsia="zh-CN"/>
        </w:rPr>
        <w:t xml:space="preserve"> </w:t>
      </w:r>
      <w:r>
        <w:rPr>
          <w:rFonts w:hint="eastAsia"/>
          <w:lang w:eastAsia="zh-CN"/>
        </w:rPr>
        <w:t>to</w:t>
      </w:r>
      <w:r>
        <w:rPr>
          <w:lang w:eastAsia="zh-CN"/>
        </w:rPr>
        <w:t xml:space="preserve"> </w:t>
      </w:r>
      <w:r>
        <w:rPr>
          <w:lang w:eastAsia="zh-CN"/>
        </w:rPr>
        <w:t>detect</w:t>
      </w:r>
      <w:r>
        <w:rPr>
          <w:lang w:eastAsia="zh-CN"/>
        </w:rPr>
        <w:t xml:space="preserve"> </w:t>
      </w:r>
      <w:r>
        <w:rPr>
          <w:rFonts w:hint="eastAsia"/>
          <w:lang w:eastAsia="zh-CN"/>
        </w:rPr>
        <w:t>the</w:t>
      </w:r>
      <w:r>
        <w:rPr>
          <w:lang w:eastAsia="zh-CN"/>
        </w:rPr>
        <w:t xml:space="preserve"> </w:t>
      </w:r>
      <w:r>
        <w:rPr>
          <w:rFonts w:hint="eastAsia"/>
          <w:lang w:eastAsia="zh-CN"/>
        </w:rPr>
        <w:t>rotor</w:t>
      </w:r>
      <w:r>
        <w:rPr>
          <w:lang w:eastAsia="zh-CN"/>
        </w:rPr>
        <w:t xml:space="preserve"> </w:t>
      </w:r>
      <w:r>
        <w:rPr>
          <w:rFonts w:hint="eastAsia"/>
          <w:lang w:eastAsia="zh-CN"/>
        </w:rPr>
        <w:t>winding</w:t>
      </w:r>
      <w:r>
        <w:rPr>
          <w:lang w:eastAsia="zh-CN"/>
        </w:rPr>
        <w:t>, which uses</w:t>
      </w:r>
      <w:r>
        <w:t xml:space="preserve"> a </w:t>
      </w:r>
      <w:r>
        <w:t>pre-trained</w:t>
      </w:r>
      <w:r>
        <w:t xml:space="preserve"> </w:t>
      </w:r>
      <w:r>
        <w:t>Inception-V3 model</w:t>
      </w:r>
      <w:r>
        <w:t xml:space="preserve"> </w:t>
      </w:r>
      <w:r>
        <w:t>[</w:t>
      </w:r>
      <w:r>
        <w:t>15</w:t>
      </w:r>
      <w:r>
        <w:t>]</w:t>
      </w:r>
      <w:r>
        <w:t xml:space="preserve"> </w:t>
      </w:r>
      <w:r>
        <w:t>train</w:t>
      </w:r>
      <w:r>
        <w:t>ed</w:t>
      </w:r>
      <w:r>
        <w:t xml:space="preserve"> </w:t>
      </w:r>
      <w:r>
        <w:t>with ImageNet</w:t>
      </w:r>
      <w:r>
        <w:t xml:space="preserve"> to build</w:t>
      </w:r>
      <w:r>
        <w:t xml:space="preserve"> a new model. The new model </w:t>
      </w:r>
      <w:r>
        <w:rPr>
          <w:rFonts w:hint="eastAsia"/>
          <w:lang w:eastAsia="zh-CN"/>
        </w:rPr>
        <w:t>is</w:t>
      </w:r>
      <w:r>
        <w:t xml:space="preserve"> trained </w:t>
      </w:r>
      <w:r>
        <w:t>and test</w:t>
      </w:r>
      <w:r>
        <w:t>ed</w:t>
      </w:r>
      <w:r>
        <w:t xml:space="preserve"> with the </w:t>
      </w:r>
      <w:del w:id="123" w:author="诚实可靠 小郎君" w:date="2018-10-30T22:03:00Z">
        <w:r w:rsidDel="1385C46E">
          <w:rPr>
            <w:rFonts w:hint="eastAsia"/>
            <w:lang w:eastAsia="zh-CN"/>
          </w:rPr>
          <w:delText>binarized</w:delText>
        </w:r>
      </w:del>
      <w:ins w:id="124" w:author="诚实可靠 小郎君" w:date="2018-10-30T22:03:00Z">
        <w:r w:rsidR="2E3018B6">
          <w:rPr>
            <w:rFonts w:hint="eastAsia"/>
            <w:lang w:eastAsia="zh-CN"/>
          </w:rPr>
          <w:t>binary</w:t>
        </w:r>
      </w:ins>
      <w:r>
        <w:t xml:space="preserve"> images</w:t>
      </w:r>
      <w:r>
        <w:t xml:space="preserve"> which </w:t>
      </w:r>
      <w:r>
        <w:rPr>
          <w:rFonts w:hint="eastAsia"/>
          <w:lang w:eastAsia="zh-CN"/>
        </w:rPr>
        <w:t>is</w:t>
      </w:r>
      <w:r>
        <w:t xml:space="preserve"> </w:t>
      </w:r>
      <w:del w:id="125" w:author="诚实可靠 小郎君" w:date="2018-10-30T22:06:00Z">
        <w:r w:rsidDel="994F09E9">
          <w:rPr>
            <w:rFonts w:hint="eastAsia"/>
            <w:lang w:eastAsia="zh-CN"/>
          </w:rPr>
          <w:delText>binarized</w:delText>
        </w:r>
      </w:del>
      <w:ins w:id="126" w:author="诚实可靠 小郎君" w:date="2018-10-30T22:06:00Z">
        <w:r w:rsidR="341AE292">
          <w:rPr>
            <w:rFonts w:hint="eastAsia"/>
            <w:lang w:eastAsia="zh-CN"/>
          </w:rPr>
          <w:t>transformed</w:t>
        </w:r>
      </w:ins>
      <w:r>
        <w:rPr>
          <w:lang w:eastAsia="zh-CN"/>
        </w:rPr>
        <w:t xml:space="preserve"> </w:t>
      </w:r>
      <w:r>
        <w:rPr>
          <w:lang w:eastAsia="zh-CN"/>
        </w:rPr>
        <w:t xml:space="preserve">directly </w:t>
      </w:r>
      <w:r>
        <w:rPr>
          <w:rFonts w:hint="eastAsia"/>
          <w:lang w:eastAsia="zh-CN"/>
        </w:rPr>
        <w:t>from</w:t>
      </w:r>
      <w:r>
        <w:rPr>
          <w:lang w:eastAsia="zh-CN"/>
        </w:rPr>
        <w:t xml:space="preserve"> </w:t>
      </w:r>
      <w:r>
        <w:rPr>
          <w:rFonts w:hint="eastAsia"/>
          <w:lang w:eastAsia="zh-CN"/>
        </w:rPr>
        <w:t>color</w:t>
      </w:r>
      <w:r>
        <w:rPr>
          <w:lang w:eastAsia="zh-CN"/>
        </w:rPr>
        <w:t xml:space="preserve"> </w:t>
      </w:r>
      <w:del w:id="127" w:author="诚实可靠 小郎君" w:date="2018-10-30T22:51:00Z">
        <w:r w:rsidDel="51B8A505">
          <w:rPr>
            <w:rFonts w:hint="eastAsia"/>
            <w:lang w:eastAsia="zh-CN"/>
          </w:rPr>
          <w:delText>image</w:delText>
        </w:r>
      </w:del>
      <w:ins w:id="128" w:author="诚实可靠 小郎君" w:date="2018-10-30T22:51:00Z">
        <w:r w:rsidR="ED207990">
          <w:rPr>
            <w:rFonts w:hint="eastAsia"/>
            <w:lang w:eastAsia="zh-CN"/>
          </w:rPr>
          <w:t>images</w:t>
        </w:r>
      </w:ins>
      <w:r>
        <w:t xml:space="preserve"> </w:t>
      </w:r>
      <w:r>
        <w:rPr>
          <w:rFonts w:hint="eastAsia"/>
          <w:lang w:eastAsia="zh-CN"/>
        </w:rPr>
        <w:t>by</w:t>
      </w:r>
      <w:r>
        <w:t xml:space="preserve"> </w:t>
      </w:r>
      <w:r>
        <w:rPr>
          <w:rFonts w:hint="eastAsia"/>
          <w:lang w:eastAsia="zh-CN"/>
        </w:rPr>
        <w:t>t</w:t>
      </w:r>
      <w:r>
        <w:rPr>
          <w:lang w:eastAsia="zh-CN"/>
        </w:rPr>
        <w:t>he features</w:t>
      </w:r>
      <w:r>
        <w:rPr>
          <w:lang w:eastAsia="zh-CN"/>
        </w:rPr>
        <w:t xml:space="preserve"> of RGB</w:t>
      </w:r>
      <w:r>
        <w:rPr>
          <w:lang w:eastAsia="zh-CN"/>
        </w:rPr>
        <w:t xml:space="preserve"> </w:t>
      </w:r>
      <w:del w:id="129" w:author="诚实可靠 小郎君" w:date="2018-10-30T23:56:00Z">
        <w:r w:rsidDel="BD645658">
          <w:rPr>
            <w:lang w:eastAsia="zh-CN"/>
          </w:rPr>
          <w:delText>value</w:delText>
        </w:r>
      </w:del>
      <w:commentRangeStart w:id="7"/>
      <w:ins w:id="130" w:author="诚实可靠 小郎君" w:date="2018-10-30T23:56:00Z">
        <w:r w:rsidR="9CF39600">
          <w:rPr>
            <w:lang w:eastAsia="zh-CN"/>
          </w:rPr>
          <w:t>values</w:t>
        </w:r>
      </w:ins>
      <w:commentRangeEnd w:id="7"/>
      <w:ins w:id="131" w:author="诚实可靠 小郎君" w:date="2018-10-30T23:56:00Z">
        <w:r w:rsidR="9CF39600">
          <w:rPr>
            <w:rStyle w:val="style39"/>
            <w:spacing w:val="0"/>
          </w:rPr>
          <w:commentReference w:id="7"/>
        </w:r>
      </w:ins>
      <w:r>
        <w:rPr>
          <w:rFonts w:hint="eastAsia"/>
          <w:lang w:eastAsia="zh-CN"/>
        </w:rPr>
        <w:t>.</w:t>
      </w:r>
      <w:r>
        <w:t xml:space="preserve"> </w:t>
      </w:r>
      <w:r>
        <w:t xml:space="preserve">Finally, an accurate detection classifier is obtained. </w:t>
      </w:r>
      <w:ins w:id="132" w:author="诚实可靠 小郎君" w:date="2018-10-30T22:08:00Z">
        <w:r w:rsidR="A2B2A69D">
          <w:rPr/>
          <w:t>According to the experiment,</w:t>
        </w:r>
      </w:ins>
      <w:del w:id="133" w:author="诚实可靠 小郎君" w:date="2018-10-30T22:08:00Z">
        <w:r w:rsidDel="AED9E7F4">
          <w:rPr/>
          <w:delText>The experiment analysis demonstrating that</w:delText>
        </w:r>
      </w:del>
      <w:r>
        <w:t xml:space="preserve"> the method is significantly outperform all other methods.</w:t>
      </w:r>
    </w:p>
    <w:p>
      <w:pPr>
        <w:pStyle w:val="style1"/>
        <w:rPr/>
      </w:pPr>
      <w:r>
        <w:t>pre-trained inception-v3</w:t>
      </w:r>
      <w:r>
        <w:t xml:space="preserve"> </w:t>
      </w:r>
      <w:r>
        <w:rPr>
          <w:rFonts w:hint="eastAsia"/>
          <w:lang w:eastAsia="zh-CN"/>
        </w:rPr>
        <w:t>model</w:t>
      </w:r>
      <w:r>
        <w:t xml:space="preserve"> </w:t>
      </w:r>
      <w:r>
        <w:rPr>
          <w:rFonts w:hint="eastAsia"/>
          <w:lang w:eastAsia="zh-CN"/>
        </w:rPr>
        <w:t>trained</w:t>
      </w:r>
      <w:r>
        <w:t xml:space="preserve"> </w:t>
      </w:r>
      <w:r>
        <w:rPr>
          <w:rFonts w:hint="eastAsia"/>
          <w:lang w:eastAsia="zh-CN"/>
        </w:rPr>
        <w:t>and</w:t>
      </w:r>
      <w:r>
        <w:rPr>
          <w:lang w:eastAsia="zh-CN"/>
        </w:rPr>
        <w:t xml:space="preserve"> </w:t>
      </w:r>
      <w:r>
        <w:rPr>
          <w:rFonts w:hint="eastAsia"/>
          <w:lang w:eastAsia="zh-CN"/>
        </w:rPr>
        <w:t>tested</w:t>
      </w:r>
      <w:r>
        <w:rPr>
          <w:lang w:eastAsia="zh-CN"/>
        </w:rPr>
        <w:t xml:space="preserve"> </w:t>
      </w:r>
      <w:r>
        <w:rPr>
          <w:rFonts w:hint="eastAsia"/>
          <w:lang w:eastAsia="zh-CN"/>
        </w:rPr>
        <w:t>with</w:t>
      </w:r>
      <w:r>
        <w:rPr>
          <w:lang w:eastAsia="zh-CN"/>
        </w:rPr>
        <w:t xml:space="preserve"> </w:t>
      </w:r>
      <w:r>
        <w:rPr>
          <w:rFonts w:hint="eastAsia"/>
          <w:lang w:eastAsia="zh-CN"/>
        </w:rPr>
        <w:t>binarized</w:t>
      </w:r>
      <w:r>
        <w:rPr>
          <w:lang w:eastAsia="zh-CN"/>
        </w:rPr>
        <w:t xml:space="preserve"> </w:t>
      </w:r>
      <w:r>
        <w:rPr>
          <w:rFonts w:hint="eastAsia"/>
          <w:lang w:eastAsia="zh-CN"/>
        </w:rPr>
        <w:t>image</w:t>
      </w:r>
    </w:p>
    <w:p>
      <w:pPr>
        <w:pStyle w:val="style66"/>
        <w:rPr/>
      </w:pPr>
      <w:r>
        <w:t>We introduce a</w:t>
      </w:r>
      <w:r>
        <w:t xml:space="preserve"> transfer learning method to </w:t>
      </w:r>
      <w:del w:id="134" w:author="诚实可靠 小郎君" w:date="2018-10-30T22:33:00Z">
        <w:r w:rsidDel="770D288C">
          <w:rPr>
            <w:rFonts w:hint="eastAsia"/>
            <w:lang w:eastAsia="zh-CN"/>
          </w:rPr>
          <w:delText>learn</w:delText>
        </w:r>
      </w:del>
      <w:ins w:id="135" w:author="诚实可靠 小郎君" w:date="2018-10-30T22:33:00Z">
        <w:r w:rsidR="006FCD06">
          <w:rPr>
            <w:rFonts w:hint="eastAsia"/>
            <w:lang w:eastAsia="zh-CN"/>
          </w:rPr>
          <w:t>build</w:t>
        </w:r>
      </w:ins>
      <w:r>
        <w:t xml:space="preserve"> an image classifier that </w:t>
      </w:r>
      <w:r>
        <w:t>has both stability and adaptability</w:t>
      </w:r>
      <w:r>
        <w:t xml:space="preserve">. </w:t>
      </w:r>
      <w:r>
        <w:t xml:space="preserve">As shown in the Fig. 3, </w:t>
      </w:r>
      <w:r>
        <w:t xml:space="preserve">on the one hand, </w:t>
      </w:r>
      <w:r>
        <w:rPr>
          <w:rFonts w:hint="eastAsia"/>
          <w:lang w:eastAsia="zh-CN"/>
        </w:rPr>
        <w:t>we</w:t>
      </w:r>
      <w:r>
        <w:t xml:space="preserve"> begin with an Inception-V3 model, </w:t>
      </w:r>
      <w:r>
        <w:t>and pre-train</w:t>
      </w:r>
      <w:r>
        <w:t xml:space="preserve"> the Inception-V3 model with ImageNet dataset, then save the Inception-V3 model</w:t>
      </w:r>
      <w:del w:id="136" w:author="诚实可靠 小郎君" w:date="2018-10-30T22:37:00Z">
        <w:r w:rsidDel="1C79EBBF">
          <w:rPr>
            <w:rFonts w:hint="eastAsia"/>
            <w:lang w:eastAsia="zh-CN"/>
          </w:rPr>
          <w:delText>.</w:delText>
        </w:r>
      </w:del>
      <w:ins w:id="137" w:author="诚实可靠 小郎君" w:date="2018-10-30T22:37:00Z">
        <w:r w:rsidR="4FA396A4">
          <w:rPr>
            <w:rFonts w:hint="eastAsia"/>
            <w:lang w:eastAsia="zh-CN"/>
          </w:rPr>
          <w:t>,</w:t>
        </w:r>
      </w:ins>
      <w:r>
        <w:t xml:space="preserve"> </w:t>
      </w:r>
      <w:del w:id="138" w:author="诚实可靠 小郎君" w:date="2018-10-30T22:37:00Z">
        <w:r w:rsidDel="95FE8FEE">
          <w:rPr>
            <w:rFonts w:hint="eastAsia"/>
            <w:lang w:eastAsia="zh-CN"/>
          </w:rPr>
          <w:delText>On</w:delText>
        </w:r>
      </w:del>
      <w:ins w:id="139" w:author="诚实可靠 小郎君" w:date="2018-10-30T22:37:00Z">
        <w:r w:rsidR="CD807293">
          <w:rPr>
            <w:rFonts w:hint="eastAsia"/>
            <w:lang w:eastAsia="zh-CN"/>
          </w:rPr>
          <w:t>on</w:t>
        </w:r>
      </w:ins>
      <w:r>
        <w:t xml:space="preserve"> the other hand, </w:t>
      </w:r>
      <w:r>
        <w:t>we use</w:t>
      </w:r>
      <w:r>
        <w:t xml:space="preserve"> automatic equipment</w:t>
      </w:r>
      <w:r>
        <w:t xml:space="preserve"> </w:t>
      </w:r>
      <w:r>
        <w:t>to collect</w:t>
      </w:r>
      <w:r>
        <w:t xml:space="preserve"> </w:t>
      </w:r>
      <w:r>
        <w:t xml:space="preserve">the rotor winding </w:t>
      </w:r>
      <w:del w:id="140" w:author="诚实可靠 小郎君" w:date="2018-10-30T22:51:00Z">
        <w:r w:rsidDel="F74F6D03">
          <w:rPr>
            <w:rFonts w:hint="eastAsia"/>
            <w:lang w:eastAsia="zh-CN"/>
          </w:rPr>
          <w:delText>image</w:delText>
        </w:r>
      </w:del>
      <w:ins w:id="141" w:author="诚实可靠 小郎君" w:date="2018-10-30T22:51:00Z">
        <w:r w:rsidR="2CD8C386">
          <w:rPr>
            <w:rFonts w:hint="eastAsia"/>
            <w:lang w:eastAsia="zh-CN"/>
          </w:rPr>
          <w:t>images</w:t>
        </w:r>
      </w:ins>
      <w:r>
        <w:t xml:space="preserve">, then we binarize </w:t>
      </w:r>
      <w:r>
        <w:t>the roto</w:t>
      </w:r>
      <w:r>
        <w:t xml:space="preserve">r winding </w:t>
      </w:r>
      <w:del w:id="142" w:author="诚实可靠 小郎君" w:date="2018-10-30T22:51:00Z">
        <w:r w:rsidDel="D663EBD9">
          <w:rPr>
            <w:rFonts w:hint="eastAsia"/>
            <w:lang w:eastAsia="zh-CN"/>
          </w:rPr>
          <w:delText>image</w:delText>
        </w:r>
      </w:del>
      <w:ins w:id="143" w:author="诚实可靠 小郎君" w:date="2018-10-30T22:51:00Z">
        <w:r w:rsidR="D7566DF7">
          <w:rPr>
            <w:rFonts w:hint="eastAsia"/>
            <w:lang w:eastAsia="zh-CN"/>
          </w:rPr>
          <w:t>images</w:t>
        </w:r>
      </w:ins>
      <w:r>
        <w:t xml:space="preserve"> and construct</w:t>
      </w:r>
      <w:r>
        <w:t xml:space="preserve"> training dataset and different testing dataset using the </w:t>
      </w:r>
      <w:del w:id="144" w:author="诚实可靠 小郎君" w:date="2018-10-30T22:16:00Z">
        <w:r w:rsidDel="39D244A1">
          <w:rPr>
            <w:rFonts w:hint="eastAsia"/>
            <w:lang w:eastAsia="zh-CN"/>
          </w:rPr>
          <w:delText>banirized</w:delText>
        </w:r>
      </w:del>
      <w:ins w:id="145" w:author="诚实可靠 小郎君" w:date="2018-10-30T22:50:00Z">
        <w:r w:rsidR="2A46DDAB">
          <w:rPr>
            <w:rFonts w:hint="eastAsia"/>
            <w:lang w:eastAsia="zh-CN"/>
          </w:rPr>
          <w:t>binary</w:t>
        </w:r>
      </w:ins>
      <w:r>
        <w:t xml:space="preserve"> </w:t>
      </w:r>
      <w:del w:id="146" w:author="诚实可靠 小郎君" w:date="2018-10-30T22:50:00Z">
        <w:r w:rsidDel="43CCB348">
          <w:rPr>
            <w:rFonts w:hint="eastAsia"/>
            <w:lang w:eastAsia="zh-CN"/>
          </w:rPr>
          <w:delText>image</w:delText>
        </w:r>
      </w:del>
      <w:ins w:id="147" w:author="诚实可靠 小郎君" w:date="2018-10-30T22:50:00Z">
        <w:r w:rsidR="47FC6283">
          <w:rPr>
            <w:rFonts w:hint="eastAsia"/>
            <w:lang w:eastAsia="zh-CN"/>
          </w:rPr>
          <w:t>images</w:t>
        </w:r>
      </w:ins>
      <w:r>
        <w:t>. In order to transfer the Inception-V3 model from ImageNet dataset to rotor winding dataset, we use training dataset constructed b</w:t>
      </w:r>
      <w:r>
        <w:t xml:space="preserve">y </w:t>
      </w:r>
      <w:del w:id="148" w:author="诚实可靠 小郎君" w:date="2018-10-30T22:39:00Z">
        <w:r w:rsidDel="09D39F48">
          <w:rPr/>
          <w:delText xml:space="preserve">binarized </w:delText>
        </w:r>
      </w:del>
      <w:ins w:id="149" w:author="诚实可靠 小郎君" w:date="2018-10-30T22:39:00Z">
        <w:r w:rsidR="6239878C">
          <w:rPr/>
          <w:t>binary</w:t>
        </w:r>
      </w:ins>
      <w:del w:id="150" w:author="诚实可靠 小郎君" w:date="2018-10-30T22:50:00Z">
        <w:r w:rsidDel="070283D0">
          <w:rPr>
            <w:rFonts w:hint="eastAsia"/>
            <w:lang w:eastAsia="zh-CN"/>
          </w:rPr>
          <w:delText>image</w:delText>
        </w:r>
      </w:del>
      <w:ins w:id="151" w:author="诚实可靠 小郎君" w:date="2018-10-30T22:50:00Z">
        <w:r w:rsidR="F6DA456C">
          <w:rPr>
            <w:lang w:eastAsia="zh-CN"/>
          </w:rPr>
          <w:t xml:space="preserve"> </w:t>
        </w:r>
      </w:ins>
      <w:ins w:id="152" w:author="诚实可靠 小郎君" w:date="2018-10-30T22:50:00Z">
        <w:r w:rsidR="F6DA456C">
          <w:rPr>
            <w:rFonts w:hint="eastAsia"/>
            <w:lang w:eastAsia="zh-CN"/>
          </w:rPr>
          <w:t>images</w:t>
        </w:r>
      </w:ins>
      <w:r>
        <w:t xml:space="preserve"> to fine-tune</w:t>
      </w:r>
      <w:r>
        <w:t xml:space="preserve"> the fully connected layer of pre-trained Inception-V3, and then save the Inception-V3 model. Finally, we use different testing dataset constructed by </w:t>
      </w:r>
      <w:del w:id="153" w:author="诚实可靠 小郎君" w:date="2018-10-30T22:40:00Z">
        <w:r w:rsidDel="A138662E">
          <w:rPr/>
          <w:delText xml:space="preserve">binarized </w:delText>
        </w:r>
      </w:del>
      <w:ins w:id="154" w:author="诚实可靠 小郎君" w:date="2018-10-30T22:40:00Z">
        <w:r w:rsidR="4ACDF996">
          <w:rPr/>
          <w:t xml:space="preserve">binary </w:t>
        </w:r>
      </w:ins>
      <w:del w:id="155" w:author="诚实可靠 小郎君" w:date="2018-10-30T22:50:00Z">
        <w:r w:rsidDel="7EBCABD1">
          <w:rPr>
            <w:rFonts w:hint="eastAsia"/>
            <w:lang w:eastAsia="zh-CN"/>
          </w:rPr>
          <w:delText>image</w:delText>
        </w:r>
      </w:del>
      <w:ins w:id="156" w:author="诚实可靠 小郎君" w:date="2018-10-30T22:50:00Z">
        <w:r w:rsidR="BB41EDF4">
          <w:rPr>
            <w:rFonts w:hint="eastAsia"/>
            <w:lang w:eastAsia="zh-CN"/>
          </w:rPr>
          <w:t>images</w:t>
        </w:r>
      </w:ins>
      <w:r>
        <w:t xml:space="preserve"> to test the final model. It </w:t>
      </w:r>
      <w:r>
        <w:t>shows</w:t>
      </w:r>
      <w:r>
        <w:t xml:space="preserve"> that a pre-trained Inception-V3 model can be adapted to different domains through model-based transfer learning.</w:t>
      </w:r>
    </w:p>
    <w:p>
      <w:pPr>
        <w:pStyle w:val="style2"/>
        <w:rPr/>
      </w:pPr>
      <w:r>
        <w:t xml:space="preserve">Image </w:t>
      </w:r>
      <w:r>
        <w:t xml:space="preserve">banarization based on RGB </w:t>
      </w:r>
      <w:r>
        <w:t>features</w:t>
      </w:r>
      <w:r>
        <w:t xml:space="preserve"> </w:t>
      </w:r>
    </w:p>
    <w:p>
      <w:pPr>
        <w:pStyle w:val="style66"/>
        <w:rPr>
          <w:noProof/>
          <w:spacing w:val="0"/>
          <w:sz w:val="16"/>
          <w:szCs w:val="16"/>
        </w:rPr>
      </w:pPr>
      <w:r>
        <w:t xml:space="preserve">One of the </w:t>
      </w:r>
      <w:del w:id="157" w:author="诚实可靠 小郎君" w:date="2018-10-30T22:41:00Z">
        <w:r w:rsidDel="D682F668">
          <w:rPr/>
          <w:delText>challenge</w:delText>
        </w:r>
      </w:del>
      <w:del w:id="158" w:author="诚实可靠 小郎君" w:date="2018-10-30T22:41:00Z">
        <w:r w:rsidDel="D682F668">
          <w:rPr/>
          <w:delText xml:space="preserve"> </w:delText>
        </w:r>
      </w:del>
      <w:ins w:id="159" w:author="诚实可靠 小郎君" w:date="2018-10-30T22:41:00Z">
        <w:r w:rsidR="6CBB88E8">
          <w:rPr/>
          <w:t>challenges</w:t>
        </w:r>
      </w:ins>
      <w:ins w:id="160" w:author="诚实可靠 小郎君" w:date="2018-10-30T22:41:00Z">
        <w:r w:rsidR="6CBB88E8">
          <w:rPr/>
          <w:t xml:space="preserve"> </w:t>
        </w:r>
      </w:ins>
      <w:r>
        <w:t>of using CN</w:t>
      </w:r>
      <w:r>
        <w:t>N to recognize rotor winding is</w:t>
      </w:r>
      <w:r>
        <w:t xml:space="preserve"> that the winding image dataset </w:t>
      </w:r>
      <w:r>
        <w:t>exist</w:t>
      </w:r>
      <w:r>
        <w:t xml:space="preserve"> </w:t>
      </w:r>
      <w:del w:id="161" w:author="诚实可靠 小郎君" w:date="2018-10-30T22:42:00Z">
        <w:r w:rsidDel="70C5A3E8">
          <w:rPr/>
          <w:delText xml:space="preserve">dataset </w:delText>
        </w:r>
      </w:del>
      <w:r>
        <w:t>bias</w:t>
      </w:r>
      <w:r>
        <w:t xml:space="preserve">. </w:t>
      </w:r>
      <w:r>
        <w:t xml:space="preserve">To </w:t>
      </w:r>
      <w:del w:id="162" w:author="诚实可靠 小郎君" w:date="2018-10-30T22:42:00Z">
        <w:r w:rsidDel="937203CB">
          <w:rPr/>
          <w:delText>resolve</w:delText>
        </w:r>
      </w:del>
      <w:del w:id="163" w:author="诚实可靠 小郎君" w:date="2018-10-30T22:42:00Z">
        <w:r w:rsidDel="937203CB">
          <w:rPr/>
          <w:delText xml:space="preserve"> </w:delText>
        </w:r>
      </w:del>
      <w:ins w:id="164" w:author="诚实可靠 小郎君" w:date="2018-10-30T22:42:00Z">
        <w:r w:rsidR="D770797B">
          <w:rPr/>
          <w:t xml:space="preserve">solve </w:t>
        </w:r>
      </w:ins>
      <w:r>
        <w:t>th</w:t>
      </w:r>
      <w:r>
        <w:rPr>
          <w:rFonts w:hint="eastAsia"/>
          <w:lang w:eastAsia="zh-CN"/>
        </w:rPr>
        <w:t>is</w:t>
      </w:r>
      <w:r>
        <w:t xml:space="preserve"> problem, we</w:t>
      </w:r>
      <w:r>
        <w:t xml:space="preserve"> </w:t>
      </w:r>
      <w:del w:id="165" w:author="诚实可靠 小郎君" w:date="2018-10-30T22:42:00Z">
        <w:r w:rsidDel="3657565A">
          <w:rPr/>
          <w:delText>binarize</w:delText>
        </w:r>
      </w:del>
      <w:del w:id="166" w:author="诚实可靠 小郎君" w:date="2018-10-30T22:42:00Z">
        <w:r w:rsidDel="3657565A">
          <w:rPr>
            <w:rFonts w:hint="eastAsia"/>
            <w:lang w:eastAsia="zh-CN"/>
          </w:rPr>
          <w:delText>d</w:delText>
        </w:r>
      </w:del>
      <w:del w:id="167" w:author="诚实可靠 小郎君" w:date="2018-10-30T22:42:00Z">
        <w:r w:rsidDel="3657565A">
          <w:rPr/>
          <w:delText xml:space="preserve"> </w:delText>
        </w:r>
      </w:del>
      <w:ins w:id="168" w:author="诚实可靠 小郎君" w:date="2018-10-30T22:42:00Z">
        <w:r w:rsidR="017A2BA7">
          <w:rPr/>
          <w:t xml:space="preserve">binarize </w:t>
        </w:r>
      </w:ins>
      <w:r>
        <w:t xml:space="preserve">the color </w:t>
      </w:r>
      <w:del w:id="169" w:author="诚实可靠 小郎君" w:date="2018-10-30T22:49:00Z">
        <w:r w:rsidDel="C76EEFB1">
          <w:rPr>
            <w:rFonts w:hint="eastAsia"/>
            <w:lang w:eastAsia="zh-CN"/>
          </w:rPr>
          <w:delText>image</w:delText>
        </w:r>
      </w:del>
      <w:ins w:id="170" w:author="诚实可靠 小郎君" w:date="2018-10-30T22:49:00Z">
        <w:r w:rsidR="F6BAB332">
          <w:rPr>
            <w:rFonts w:hint="eastAsia"/>
            <w:lang w:eastAsia="zh-CN"/>
          </w:rPr>
          <w:t>images</w:t>
        </w:r>
      </w:ins>
      <w:r>
        <w:t xml:space="preserve"> </w:t>
      </w:r>
      <w:r>
        <w:rPr>
          <w:rFonts w:hint="eastAsia"/>
          <w:lang w:eastAsia="zh-CN"/>
        </w:rPr>
        <w:t>by</w:t>
      </w:r>
      <w:r>
        <w:t xml:space="preserve"> </w:t>
      </w:r>
      <w:r>
        <w:rPr>
          <w:rFonts w:hint="eastAsia"/>
          <w:lang w:eastAsia="zh-CN"/>
        </w:rPr>
        <w:t>the</w:t>
      </w:r>
      <w:r>
        <w:t xml:space="preserve"> </w:t>
      </w:r>
      <w:r>
        <w:rPr>
          <w:rFonts w:hint="eastAsia"/>
          <w:lang w:eastAsia="zh-CN"/>
        </w:rPr>
        <w:t xml:space="preserve">features </w:t>
      </w:r>
      <w:r>
        <w:rPr>
          <w:rFonts w:hint="eastAsia"/>
          <w:lang w:eastAsia="zh-CN"/>
        </w:rPr>
        <w:t>of</w:t>
      </w:r>
      <w:r>
        <w:t xml:space="preserve"> </w:t>
      </w:r>
      <w:r>
        <w:rPr>
          <w:rFonts w:hint="eastAsia"/>
          <w:lang w:eastAsia="zh-CN"/>
        </w:rPr>
        <w:t>RGB</w:t>
      </w:r>
      <w:r>
        <w:t xml:space="preserve"> </w:t>
      </w:r>
      <w:del w:id="171" w:author="诚实可靠 小郎君" w:date="2018-10-30T23:57:00Z">
        <w:r w:rsidDel="4D7569C1">
          <w:rPr>
            <w:rFonts w:hint="eastAsia"/>
            <w:lang w:eastAsia="zh-CN"/>
          </w:rPr>
          <w:delText>value</w:delText>
        </w:r>
      </w:del>
      <w:ins w:id="172" w:author="诚实可靠 小郎君" w:date="2018-10-30T23:58:00Z">
        <w:r w:rsidR="E9D0FD88">
          <w:rPr>
            <w:rFonts w:hint="eastAsia"/>
            <w:lang w:eastAsia="zh-CN"/>
          </w:rPr>
          <w:t>values</w:t>
        </w:r>
      </w:ins>
      <w:r>
        <w:t xml:space="preserve"> </w:t>
      </w:r>
      <w:commentRangeStart w:id="8"/>
      <w:del w:id="173" w:author="诚实可靠 小郎君" w:date="2018-10-30T22:44:00Z">
        <w:r w:rsidDel="52E7B260">
          <w:rPr/>
          <w:delText xml:space="preserve">in order </w:delText>
        </w:r>
      </w:del>
      <w:commentRangeEnd w:id="8"/>
      <w:r>
        <w:rPr>
          <w:rStyle w:val="style39"/>
          <w:spacing w:val="0"/>
        </w:rPr>
        <w:commentReference w:id="8"/>
      </w:r>
      <w:r>
        <w:t>to simplify the processing of neural network and hig</w:t>
      </w:r>
      <w:r>
        <w:t>hlight the features of winding</w:t>
      </w:r>
      <w:r>
        <w:t xml:space="preserve">. </w:t>
      </w:r>
      <w:r>
        <w:rPr>
          <w:lang w:eastAsia="zh-CN"/>
        </w:rPr>
        <w:t>T</w:t>
      </w:r>
      <w:r>
        <w:rPr>
          <w:rFonts w:hint="eastAsia"/>
          <w:lang w:eastAsia="zh-CN"/>
        </w:rPr>
        <w:t>he</w:t>
      </w:r>
      <w:r>
        <w:t xml:space="preserve"> </w:t>
      </w:r>
      <w:r>
        <w:br/>
      </w:r>
      <w:r>
        <w:br/>
      </w:r>
      <w:r>
        <w:rPr/>
        <w:drawing>
          <wp:inline distL="0" distT="0" distB="0" distR="0">
            <wp:extent cx="3200400" cy="3931920"/>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1" cstate="print"/>
                    <a:srcRect l="0" t="0" r="0" b="0"/>
                    <a:stretch/>
                  </pic:blipFill>
                  <pic:spPr>
                    <a:xfrm rot="0">
                      <a:off x="0" y="0"/>
                      <a:ext cx="3200400" cy="3931920"/>
                    </a:xfrm>
                    <a:prstGeom prst="rect"/>
                    <a:ln>
                      <a:noFill/>
                    </a:ln>
                  </pic:spPr>
                </pic:pic>
              </a:graphicData>
            </a:graphic>
          </wp:inline>
        </w:drawing>
      </w:r>
      <w:r>
        <w:br/>
      </w:r>
    </w:p>
    <w:p>
      <w:pPr>
        <w:pStyle w:val="style66"/>
        <w:rPr>
          <w:lang w:eastAsia="zh-CN"/>
        </w:rPr>
      </w:pPr>
      <w:r>
        <w:rPr>
          <w:noProof/>
          <w:spacing w:val="0"/>
          <w:sz w:val="16"/>
          <w:szCs w:val="16"/>
        </w:rPr>
        <w:t>Figure 3. Technological process of model-based transfer learning</w:t>
      </w:r>
      <w:r>
        <w:rPr>
          <w:noProof/>
          <w:spacing w:val="0"/>
          <w:sz w:val="16"/>
          <w:szCs w:val="16"/>
        </w:rPr>
        <w:br/>
      </w:r>
      <w:r>
        <w:br/>
      </w:r>
      <w:del w:id="174" w:author="诚实可靠 小郎君" w:date="2018-10-30T22:47:00Z">
        <w:r w:rsidDel="2DC858B1">
          <w:rPr>
            <w:rFonts w:hint="eastAsia"/>
            <w:lang w:eastAsia="zh-CN"/>
          </w:rPr>
          <w:delText>bianrized</w:delText>
        </w:r>
      </w:del>
      <w:ins w:id="175" w:author="诚实可靠 小郎君" w:date="2018-10-30T22:47:00Z">
        <w:r w:rsidR="D429BD70">
          <w:rPr>
            <w:rFonts w:hint="eastAsia"/>
            <w:lang w:eastAsia="zh-CN"/>
          </w:rPr>
          <w:t>binary</w:t>
        </w:r>
      </w:ins>
      <w:r>
        <w:t xml:space="preserve"> </w:t>
      </w:r>
      <w:del w:id="176" w:author="诚实可靠 小郎君" w:date="2018-10-30T22:49:00Z">
        <w:r w:rsidDel="43954E1D">
          <w:rPr>
            <w:rFonts w:hint="eastAsia"/>
            <w:lang w:eastAsia="zh-CN"/>
          </w:rPr>
          <w:delText>image</w:delText>
        </w:r>
      </w:del>
      <w:ins w:id="177" w:author="诚实可靠 小郎君" w:date="2018-10-30T22:49:00Z">
        <w:r w:rsidR="C456C5A9">
          <w:rPr>
            <w:rFonts w:hint="eastAsia"/>
            <w:lang w:eastAsia="zh-CN"/>
          </w:rPr>
          <w:t>images</w:t>
        </w:r>
      </w:ins>
      <w:r>
        <w:t xml:space="preserve"> </w:t>
      </w:r>
      <w:r>
        <w:rPr>
          <w:rFonts w:hint="eastAsia"/>
          <w:lang w:eastAsia="zh-CN"/>
        </w:rPr>
        <w:t>e</w:t>
      </w:r>
      <w:r>
        <w:t>xtract the winding</w:t>
      </w:r>
      <w:r>
        <w:t xml:space="preserve"> from the background, </w:t>
      </w:r>
      <w:del w:id="178" w:author="诚实可靠 小郎君" w:date="2018-10-30T22:49:00Z">
        <w:r w:rsidDel="6D2344CA">
          <w:rPr>
            <w:rFonts w:hint="eastAsia"/>
            <w:lang w:eastAsia="zh-CN"/>
          </w:rPr>
          <w:delText>eliminating</w:delText>
        </w:r>
      </w:del>
      <w:ins w:id="179" w:author="诚实可靠 小郎君" w:date="2018-10-30T22:49:00Z">
        <w:r w:rsidR="F38FFE02">
          <w:rPr>
            <w:rFonts w:hint="eastAsia"/>
            <w:lang w:eastAsia="zh-CN"/>
          </w:rPr>
          <w:t>eliminate</w:t>
        </w:r>
      </w:ins>
      <w:r>
        <w:t xml:space="preserve"> the effects of background and light</w:t>
      </w:r>
      <w:r>
        <w:rPr>
          <w:rFonts w:hint="eastAsia"/>
          <w:lang w:eastAsia="zh-CN"/>
        </w:rPr>
        <w:t>ing</w:t>
      </w:r>
      <w:r>
        <w:t xml:space="preserve"> </w:t>
      </w:r>
      <w:r>
        <w:rPr>
          <w:rFonts w:hint="eastAsia"/>
          <w:lang w:eastAsia="zh-CN"/>
        </w:rPr>
        <w:t>conditions and</w:t>
      </w:r>
      <w:r>
        <w:rPr>
          <w:lang w:eastAsia="zh-CN"/>
        </w:rPr>
        <w:t xml:space="preserve"> </w:t>
      </w:r>
      <w:del w:id="180" w:author="诚实可靠 小郎君" w:date="2018-10-30T22:49:00Z">
        <w:r w:rsidDel="D76D8A8C">
          <w:rPr>
            <w:rFonts w:hint="eastAsia"/>
            <w:lang w:eastAsia="zh-CN"/>
          </w:rPr>
          <w:delText>reducing</w:delText>
        </w:r>
      </w:del>
      <w:ins w:id="181" w:author="诚实可靠 小郎君" w:date="2018-10-30T22:49:00Z">
        <w:r w:rsidR="AFED6BDD">
          <w:rPr>
            <w:rFonts w:hint="eastAsia"/>
            <w:lang w:eastAsia="zh-CN"/>
          </w:rPr>
          <w:t>reduce</w:t>
        </w:r>
      </w:ins>
      <w:r>
        <w:rPr>
          <w:lang w:eastAsia="zh-CN"/>
        </w:rPr>
        <w:t xml:space="preserve"> </w:t>
      </w:r>
      <w:r>
        <w:rPr>
          <w:rFonts w:hint="eastAsia"/>
          <w:lang w:eastAsia="zh-CN"/>
        </w:rPr>
        <w:t>the</w:t>
      </w:r>
      <w:r>
        <w:rPr>
          <w:lang w:eastAsia="zh-CN"/>
        </w:rPr>
        <w:t xml:space="preserve"> </w:t>
      </w:r>
      <w:r>
        <w:rPr>
          <w:rFonts w:hint="eastAsia"/>
          <w:lang w:eastAsia="zh-CN"/>
        </w:rPr>
        <w:t>dataset</w:t>
      </w:r>
      <w:r>
        <w:rPr>
          <w:lang w:eastAsia="zh-CN"/>
        </w:rPr>
        <w:t xml:space="preserve"> </w:t>
      </w:r>
      <w:r>
        <w:rPr>
          <w:rFonts w:hint="eastAsia"/>
          <w:lang w:eastAsia="zh-CN"/>
        </w:rPr>
        <w:t>bias.</w:t>
      </w:r>
    </w:p>
    <w:p>
      <w:pPr>
        <w:pStyle w:val="style66"/>
        <w:rPr>
          <w:lang w:eastAsia="zh-CN"/>
        </w:rPr>
      </w:pPr>
      <w:r>
        <w:t xml:space="preserve">This paper mainly focuses on the </w:t>
      </w:r>
      <w:r>
        <w:t>qualification</w:t>
      </w:r>
      <w:r>
        <w:t xml:space="preserve"> of the winding</w:t>
      </w:r>
      <w:r>
        <w:t>.</w:t>
      </w:r>
      <w:r>
        <w:t xml:space="preserve"> </w:t>
      </w:r>
      <w:r>
        <w:t>T</w:t>
      </w:r>
      <w:r>
        <w:t xml:space="preserve">he </w:t>
      </w:r>
      <w:r>
        <w:t>qualification</w:t>
      </w:r>
      <w:r>
        <w:t xml:space="preserve"> of w</w:t>
      </w:r>
      <w:r>
        <w:t>inding is detected</w:t>
      </w:r>
      <w:r>
        <w:t xml:space="preserve"> by the detection algorithm. For the current production conditions, there are some non-conforming winding between the </w:t>
      </w:r>
      <w:bookmarkStart w:id="1" w:name="OLE_LINK1"/>
      <w:r>
        <w:t>rotor commutator</w:t>
      </w:r>
      <w:bookmarkEnd w:id="1"/>
      <w:r>
        <w:t xml:space="preserve"> and the copper wire</w:t>
      </w:r>
      <w:del w:id="182" w:author="诚实可靠 小郎君" w:date="2018-10-30T23:38:00Z">
        <w:r w:rsidDel="DC2D1D8E">
          <w:rPr/>
          <w:delText>.</w:delText>
        </w:r>
      </w:del>
      <w:ins w:id="183" w:author="诚实可靠 小郎君" w:date="2018-10-30T23:38:00Z">
        <w:r w:rsidR="44E90257">
          <w:rPr>
            <w:rFonts w:hint="eastAsia"/>
            <w:lang w:eastAsia="zh-CN"/>
          </w:rPr>
          <w:t>,</w:t>
        </w:r>
      </w:ins>
      <w:r>
        <w:t xml:space="preserve"> such as </w:t>
      </w:r>
      <w:bookmarkStart w:id="2" w:name="OLE_LINK2"/>
      <w:bookmarkStart w:id="3" w:name="OLE_LINK3"/>
      <w:r>
        <w:t>missing winding</w:t>
      </w:r>
      <w:bookmarkEnd w:id="2"/>
      <w:bookmarkEnd w:id="3"/>
      <w:del w:id="184" w:author="诚实可靠 小郎君" w:date="2018-10-30T23:38:00Z">
        <w:r w:rsidDel="73EB0A3B">
          <w:rPr/>
          <w:delText xml:space="preserve">, </w:delText>
        </w:r>
      </w:del>
      <w:ins w:id="185" w:author="诚实可靠 小郎君" w:date="2018-10-30T23:38:00Z">
        <w:r w:rsidR="C4DA116E">
          <w:rPr/>
          <w:t xml:space="preserve"> and</w:t>
        </w:r>
      </w:ins>
      <w:ins w:id="186" w:author="诚实可靠 小郎君" w:date="2018-10-30T23:38:00Z">
        <w:r w:rsidR="C4DA116E">
          <w:rPr/>
          <w:t xml:space="preserve"> </w:t>
        </w:r>
      </w:ins>
      <w:r>
        <w:t>broken wi</w:t>
      </w:r>
      <w:r>
        <w:t xml:space="preserve">nding, which are shown in Fig. </w:t>
      </w:r>
      <w:r>
        <w:t>2.</w:t>
      </w:r>
    </w:p>
    <w:p>
      <w:pPr>
        <w:pStyle w:val="style66"/>
        <w:rPr/>
      </w:pPr>
      <w:r>
        <w:t>I</w:t>
      </w:r>
      <w:r>
        <w:t>n order to</w:t>
      </w:r>
      <w:r>
        <w:t xml:space="preserve"> detect the non-confo</w:t>
      </w:r>
      <w:r>
        <w:t xml:space="preserve">rming winding, </w:t>
      </w:r>
      <w:r>
        <w:rPr>
          <w:rFonts w:hint="eastAsia"/>
        </w:rPr>
        <w:t>the</w:t>
      </w:r>
      <w:r>
        <w:t xml:space="preserve"> </w:t>
      </w:r>
      <w:r>
        <w:t xml:space="preserve">winding </w:t>
      </w:r>
      <w:del w:id="187" w:author="诚实可靠 小郎君" w:date="2018-10-30T23:42:00Z">
        <w:r w:rsidDel="5F003F27">
          <w:rPr/>
          <w:delText xml:space="preserve">image </w:delText>
        </w:r>
      </w:del>
      <w:ins w:id="188" w:author="诚实可靠 小郎君" w:date="2018-10-30T23:42:00Z">
        <w:r w:rsidR="38C93FDB">
          <w:rPr/>
          <w:t>images</w:t>
        </w:r>
      </w:ins>
      <w:ins w:id="189" w:author="诚实可靠 小郎君" w:date="2018-10-30T23:42:00Z">
        <w:r w:rsidR="38C93FDB">
          <w:rPr/>
          <w:t xml:space="preserve"> </w:t>
        </w:r>
      </w:ins>
      <w:r>
        <w:rPr>
          <w:rFonts w:hint="eastAsia"/>
        </w:rPr>
        <w:t>(</w:t>
      </w:r>
      <w:r>
        <w:t xml:space="preserve">see </w:t>
      </w:r>
      <w:r>
        <w:rPr>
          <w:rFonts w:hint="eastAsia"/>
        </w:rPr>
        <w:t>F</w:t>
      </w:r>
      <w:r>
        <w:t>ig.</w:t>
      </w:r>
      <w:r>
        <w:t>4</w:t>
      </w:r>
      <w:r>
        <w:t xml:space="preserve"> </w:t>
      </w:r>
      <w:r>
        <w:t>(a))</w:t>
      </w:r>
      <w:r>
        <w:t xml:space="preserve"> </w:t>
      </w:r>
      <w:del w:id="190" w:author="诚实可靠 小郎君" w:date="2018-10-30T23:43:00Z">
        <w:r w:rsidDel="BF76A7C6">
          <w:rPr/>
          <w:delText xml:space="preserve">needs </w:delText>
        </w:r>
      </w:del>
      <w:ins w:id="191" w:author="诚实可靠 小郎君" w:date="2018-10-30T23:43:00Z">
        <w:r w:rsidR="5960A4D4">
          <w:rPr/>
          <w:t>need</w:t>
        </w:r>
      </w:ins>
      <w:ins w:id="192" w:author="诚实可靠 小郎君" w:date="2018-10-30T23:43:00Z">
        <w:r w:rsidR="5960A4D4">
          <w:rPr/>
          <w:t xml:space="preserve"> </w:t>
        </w:r>
      </w:ins>
      <w:r>
        <w:t xml:space="preserve">to be </w:t>
      </w:r>
      <w:r>
        <w:t>binarized</w:t>
      </w:r>
      <w:r>
        <w:t xml:space="preserve"> to reduce the influence </w:t>
      </w:r>
      <w:r>
        <w:t>of</w:t>
      </w:r>
      <w:r>
        <w:t xml:space="preserve"> </w:t>
      </w:r>
      <w:r>
        <w:t>background and lighting conditions</w:t>
      </w:r>
      <w:r>
        <w:t xml:space="preserve">. </w:t>
      </w:r>
      <w:r>
        <w:t xml:space="preserve">The winding in the image is </w:t>
      </w:r>
      <w:r>
        <w:t xml:space="preserve">the </w:t>
      </w:r>
      <w:r>
        <w:t>target</w:t>
      </w:r>
      <w:r>
        <w:t xml:space="preserve">, while the other unrelated areas are the background, and an optimal threshold needs to be determined to distinguish the two parts. Considering that the gray scale distribution between the winding and the background is </w:t>
      </w:r>
      <w:r>
        <w:t>similar i</w:t>
      </w:r>
      <w:r>
        <w:t xml:space="preserve">n </w:t>
      </w:r>
      <w:r>
        <w:t xml:space="preserve">some </w:t>
      </w:r>
      <w:del w:id="193" w:author="诚实可靠 小郎君" w:date="2018-10-30T23:47:00Z">
        <w:r w:rsidDel="D9F3FFE5">
          <w:rPr/>
          <w:delText>parts</w:delText>
        </w:r>
      </w:del>
      <w:ins w:id="194" w:author="诚实可靠 小郎君" w:date="2018-10-30T23:47:00Z">
        <w:r w:rsidR="C603BF0E">
          <w:rPr/>
          <w:t>areas</w:t>
        </w:r>
      </w:ins>
      <w:r>
        <w:t>, the brightness of the winding and the hook background change</w:t>
      </w:r>
      <w:r>
        <w:t xml:space="preserve"> </w:t>
      </w:r>
      <w:r>
        <w:t>with</w:t>
      </w:r>
      <w:r>
        <w:t xml:space="preserve"> the light irradia</w:t>
      </w:r>
      <w:r>
        <w:t xml:space="preserve">tion angle, so it is </w:t>
      </w:r>
      <w:r>
        <w:rPr>
          <w:rFonts w:hint="eastAsia"/>
          <w:lang w:eastAsia="zh-CN"/>
        </w:rPr>
        <w:t>difficult</w:t>
      </w:r>
      <w:r>
        <w:rPr>
          <w:rFonts w:hint="eastAsia"/>
          <w:lang w:eastAsia="zh-CN"/>
        </w:rPr>
        <w:t xml:space="preserve"> </w:t>
      </w:r>
      <w:r>
        <w:t xml:space="preserve">to use a </w:t>
      </w:r>
      <w:bookmarkStart w:id="4" w:name="OLE_LINK4"/>
      <w:bookmarkStart w:id="5" w:name="OLE_LINK5"/>
      <w:r>
        <w:t>fixed</w:t>
      </w:r>
      <w:bookmarkEnd w:id="4"/>
      <w:bookmarkEnd w:id="5"/>
      <w:r>
        <w:t xml:space="preserve"> gray threshold</w:t>
      </w:r>
      <w:r>
        <w:t xml:space="preserve"> to </w:t>
      </w:r>
      <w:r>
        <w:t>extract</w:t>
      </w:r>
      <w:r>
        <w:t xml:space="preserve"> winding from the image</w:t>
      </w:r>
      <w:r>
        <w:t xml:space="preserve">. </w:t>
      </w:r>
    </w:p>
    <w:p>
      <w:pPr>
        <w:pStyle w:val="style66"/>
        <w:rPr/>
      </w:pPr>
      <w:r>
        <w:t xml:space="preserve">To </w:t>
      </w:r>
      <w:del w:id="195" w:author="诚实可靠 小郎君" w:date="2018-10-30T23:48:00Z">
        <w:r w:rsidDel="ABB97539">
          <w:rPr/>
          <w:delText>resolve</w:delText>
        </w:r>
      </w:del>
      <w:del w:id="196" w:author="诚实可靠 小郎君" w:date="2018-10-30T23:48:00Z">
        <w:r w:rsidDel="ABB97539">
          <w:rPr/>
          <w:delText xml:space="preserve"> </w:delText>
        </w:r>
      </w:del>
      <w:ins w:id="197" w:author="诚实可靠 小郎君" w:date="2018-10-30T23:48:00Z">
        <w:r w:rsidR="D84608B4">
          <w:rPr/>
          <w:t>solve</w:t>
        </w:r>
      </w:ins>
      <w:ins w:id="198" w:author="诚实可靠 小郎君" w:date="2018-10-30T23:48:00Z">
        <w:r w:rsidR="D84608B4">
          <w:rPr/>
          <w:t xml:space="preserve"> </w:t>
        </w:r>
      </w:ins>
      <w:r>
        <w:t>this problem, we</w:t>
      </w:r>
      <w:r>
        <w:t xml:space="preserve"> propose a new binarization method. After analyzing</w:t>
      </w:r>
      <w:r>
        <w:t xml:space="preserve"> the RGB values of the </w:t>
      </w:r>
      <w:r>
        <w:t>color image, we found that t</w:t>
      </w:r>
      <w:r>
        <w:t>he color of the winding is yellow, and the RGB value</w:t>
      </w:r>
      <w:r>
        <w:t xml:space="preserve"> features of yellow winding</w:t>
      </w:r>
      <w:r>
        <w:t xml:space="preserve"> is different from the backgrou</w:t>
      </w:r>
      <w:r>
        <w:t xml:space="preserve">nd, which is characterized by </w:t>
      </w:r>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G</m:t>
            </m:r>
          </m:sub>
        </m:sSub>
      </m:oMath>
      <w:r>
        <w:t>,</w:t>
      </w:r>
      <w:r>
        <w:t xml:space="preserve"> where</w:t>
      </w:r>
      <w:r>
        <w:t xml:space="preserve">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re</w:t>
      </w:r>
      <w:r>
        <w:t>presents the value of the R channel,</w:t>
      </w:r>
      <w:r>
        <w:t xml:space="preserv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re</w:t>
      </w:r>
      <w:r>
        <w:t xml:space="preserve">presents the value of the G channel, and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re</w:t>
      </w:r>
      <w:r>
        <w:t>presents the value of the B channel</w:t>
      </w:r>
      <w:r>
        <w:t xml:space="preserve">. </w:t>
      </w:r>
    </w:p>
    <w:p>
      <w:pPr>
        <w:pStyle w:val="style66"/>
        <w:rPr/>
      </w:pPr>
      <w:r>
        <w:t>F</w:t>
      </w:r>
      <w:r>
        <w:t>or</w:t>
      </w:r>
      <w:r>
        <w:t xml:space="preserve"> </w:t>
      </w:r>
      <w:r>
        <w:t xml:space="preserve">each </w:t>
      </w:r>
      <w:r>
        <w:t>pixel</w:t>
      </w:r>
      <w:r>
        <w:t xml:space="preserve"> in </w:t>
      </w:r>
      <w:r>
        <w:t xml:space="preserve">the </w:t>
      </w:r>
      <w:r>
        <w:t>color winding image,</w:t>
      </w:r>
      <w:r>
        <w:t xml:space="preserve"> the RGB </w:t>
      </w:r>
      <w:del w:id="199" w:author="诚实可靠 小郎君" w:date="2018-10-31T00:00:00Z">
        <w:r w:rsidDel="C218A196">
          <w:rPr/>
          <w:delText xml:space="preserve">value </w:delText>
        </w:r>
      </w:del>
      <w:ins w:id="200" w:author="诚实可靠 小郎君" w:date="2018-10-31T00:00:00Z">
        <w:r w:rsidR="9AB1543F">
          <w:rPr/>
          <w:t>values</w:t>
        </w:r>
      </w:ins>
      <w:ins w:id="201" w:author="诚实可靠 小郎君" w:date="2018-10-31T00:00:00Z">
        <w:r w:rsidR="9AB1543F">
          <w:rPr/>
          <w:t xml:space="preserve"> </w:t>
        </w:r>
      </w:ins>
      <w:del w:id="202" w:author="诚实可靠 小郎君" w:date="2018-10-31T00:00:00Z">
        <w:r w:rsidDel="1F5FFF7B">
          <w:rPr/>
          <w:delText>is</w:delText>
        </w:r>
      </w:del>
      <w:ins w:id="203" w:author="诚实可靠 小郎君" w:date="2018-10-31T00:00:00Z">
        <w:r w:rsidR="3E7E043F">
          <w:rPr/>
          <w:t>are</w:t>
        </w:r>
      </w:ins>
      <w:r>
        <w:t xml:space="preserve"> binarized by the </w:t>
      </w:r>
      <w:bookmarkStart w:id="6" w:name="OLE_LINK6"/>
      <w:bookmarkStart w:id="7" w:name="OLE_LINK7"/>
      <w:r>
        <w:t>assignment</w:t>
      </w:r>
      <w:bookmarkEnd w:id="6"/>
      <w:bookmarkEnd w:id="7"/>
      <w:r>
        <w:t xml:space="preserve"> function</w:t>
      </w:r>
    </w:p>
    <w:p>
      <w:pPr>
        <w:pStyle w:val="style66"/>
        <w:rPr/>
      </w:pPr>
      <w:r>
        <w:rPr>
          <w:rFonts w:hint="eastAsia"/>
          <w:lang w:eastAsia="zh-CN"/>
        </w:rPr>
        <w:t xml:space="preserve">      </w:t>
      </w:r>
      <w:r>
        <w:rPr>
          <w:lang w:eastAsia="zh-CN"/>
        </w:rPr>
        <w:t xml:space="preserve">           </w:t>
      </w:r>
      <m:oMath>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255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G</m:t>
                    </m:r>
                  </m:sub>
                </m:sSub>
              </m:e>
              <m:e>
                <m:r>
                  <m:rPr>
                    <m:sty m:val="p"/>
                  </m:rPr>
                  <w:rPr>
                    <w:rFonts w:ascii="Cambria Math" w:hAnsi="Cambria Math"/>
                  </w:rPr>
                  <m:t xml:space="preserve">0          </m:t>
                </m:r>
                <m:r>
                  <w:rPr>
                    <w:rFonts w:ascii="Cambria Math" w:hAnsi="Cambria Math"/>
                  </w:rPr>
                  <m:t>otherwise</m:t>
                </m:r>
              </m:e>
            </m:eqArr>
          </m:e>
        </m:d>
      </m:oMath>
      <w:r>
        <w:t xml:space="preserve">              </w:t>
      </w:r>
      <w:r>
        <w:rPr>
          <w:rFonts w:hint="eastAsia"/>
        </w:rPr>
        <w:t>(1)</w:t>
      </w:r>
    </w:p>
    <w:p>
      <w:pPr>
        <w:pStyle w:val="style66"/>
        <w:rPr/>
      </w:pPr>
      <w:r>
        <w:t>T</w:t>
      </w:r>
      <w:r>
        <w:t xml:space="preserve">hen we obtain a </w:t>
      </w:r>
      <w:r>
        <w:t xml:space="preserve">new </w:t>
      </w:r>
      <w:del w:id="204" w:author="诚实可靠 小郎君" w:date="2018-10-31T00:05:00Z">
        <w:r w:rsidDel="3A708419">
          <w:rPr>
            <w:rFonts w:hint="eastAsia"/>
            <w:lang w:eastAsia="zh-CN"/>
          </w:rPr>
          <w:delText>binarized</w:delText>
        </w:r>
      </w:del>
      <w:ins w:id="205" w:author="诚实可靠 小郎君" w:date="2018-10-31T00:05:00Z">
        <w:r w:rsidR="E96C209A">
          <w:rPr>
            <w:lang w:eastAsia="zh-CN"/>
          </w:rPr>
          <w:t>binary</w:t>
        </w:r>
      </w:ins>
      <w:r>
        <w:t xml:space="preserve"> image</w:t>
      </w:r>
      <w:r>
        <w:t xml:space="preserve"> (see Fig. 4(d</w:t>
      </w:r>
      <w:r>
        <w:t>))</w:t>
      </w:r>
      <w:r>
        <w:t xml:space="preserve"> which has three </w:t>
      </w:r>
      <w:del w:id="206" w:author="诚实可靠 小郎君" w:date="2018-10-31T00:06:00Z">
        <w:r w:rsidDel="3609D508">
          <w:rPr/>
          <w:delText>channel</w:delText>
        </w:r>
      </w:del>
      <w:del w:id="207" w:author="诚实可靠 小郎君" w:date="2018-10-31T00:06:00Z">
        <w:r w:rsidDel="3609D508">
          <w:rPr/>
          <w:delText xml:space="preserve"> </w:delText>
        </w:r>
      </w:del>
      <w:ins w:id="208" w:author="诚实可靠 小郎君" w:date="2018-10-31T00:06:00Z">
        <w:r w:rsidR="CD1D55D8">
          <w:rPr/>
          <w:t>channels</w:t>
        </w:r>
      </w:ins>
      <w:ins w:id="209" w:author="诚实可靠 小郎君" w:date="2018-10-31T00:06:00Z">
        <w:r w:rsidR="CD1D55D8">
          <w:rPr/>
          <w:t xml:space="preserve"> </w:t>
        </w:r>
      </w:ins>
      <w:r>
        <w:t>and the winding part is complete and the features are significant</w:t>
      </w:r>
      <w:r>
        <w:t>.</w:t>
      </w:r>
    </w:p>
    <w:p>
      <w:pPr>
        <w:pStyle w:val="style66"/>
        <w:rPr/>
      </w:pPr>
      <w:r>
        <w:t>In order to confirm the superiority of our method,</w:t>
      </w:r>
      <w:r>
        <w:t xml:space="preserve"> the </w:t>
      </w:r>
      <w:r>
        <w:t>adaptive</w:t>
      </w:r>
      <w:r>
        <w:t xml:space="preserve"> algorithm</w:t>
      </w:r>
      <w:r>
        <w:t xml:space="preserve"> </w:t>
      </w:r>
      <w:r>
        <w:rPr>
          <w:rFonts w:hint="eastAsia"/>
          <w:lang w:eastAsia="zh-CN"/>
        </w:rPr>
        <w:t>[</w:t>
      </w:r>
      <w:r>
        <w:rPr>
          <w:rFonts w:hint="eastAsia"/>
          <w:lang w:eastAsia="zh-CN"/>
        </w:rPr>
        <w:t>16</w:t>
      </w:r>
      <w:r>
        <w:rPr>
          <w:rFonts w:hint="eastAsia"/>
          <w:lang w:eastAsia="zh-CN"/>
        </w:rPr>
        <w:t>]</w:t>
      </w:r>
      <w:r>
        <w:rPr>
          <w:lang w:eastAsia="zh-CN"/>
        </w:rPr>
        <w:t xml:space="preserve"> and the </w:t>
      </w:r>
      <w:r>
        <w:t xml:space="preserve">OTSU </w:t>
      </w:r>
      <w:r>
        <w:t>algorithm</w:t>
      </w:r>
      <w:r>
        <w:t xml:space="preserve"> </w:t>
      </w:r>
      <w:r>
        <w:t>[</w:t>
      </w:r>
      <w:r>
        <w:rPr>
          <w:rFonts w:hint="eastAsia"/>
          <w:lang w:eastAsia="zh-CN"/>
        </w:rPr>
        <w:t>17</w:t>
      </w:r>
      <w:r>
        <w:t>]</w:t>
      </w:r>
      <w:r>
        <w:t xml:space="preserve"> </w:t>
      </w:r>
      <w:r>
        <w:t>are</w:t>
      </w:r>
      <w:r>
        <w:t xml:space="preserve"> used </w:t>
      </w:r>
      <w:r>
        <w:t>for comparison</w:t>
      </w:r>
      <w:r>
        <w:rPr>
          <w:rFonts w:hint="eastAsia"/>
          <w:lang w:eastAsia="zh-CN"/>
        </w:rPr>
        <w:t xml:space="preserve">. </w:t>
      </w:r>
      <w:r>
        <w:t xml:space="preserve">The </w:t>
      </w:r>
      <w:r>
        <w:t>Fig</w:t>
      </w:r>
      <w:r>
        <w:t>.4</w:t>
      </w:r>
      <w:r>
        <w:t xml:space="preserve"> </w:t>
      </w:r>
      <w:r>
        <w:rPr>
          <w:rFonts w:hint="eastAsia"/>
        </w:rPr>
        <w:t>(b)</w:t>
      </w:r>
      <w:r>
        <w:t xml:space="preserve"> </w:t>
      </w:r>
      <w:r>
        <w:t xml:space="preserve">shows a </w:t>
      </w:r>
      <w:del w:id="210" w:author="诚实可靠 小郎君" w:date="2018-10-31T00:10:00Z">
        <w:r w:rsidDel="BBF16D35">
          <w:rPr/>
          <w:delText xml:space="preserve">binarized </w:delText>
        </w:r>
      </w:del>
      <w:ins w:id="211" w:author="诚实可靠 小郎君" w:date="2018-10-31T00:10:00Z">
        <w:r w:rsidR="27D39F65">
          <w:rPr/>
          <w:t>binary</w:t>
        </w:r>
      </w:ins>
      <w:ins w:id="212" w:author="诚实可靠 小郎君" w:date="2018-10-31T00:10:00Z">
        <w:r w:rsidR="27D39F65">
          <w:rPr/>
          <w:t xml:space="preserve"> </w:t>
        </w:r>
      </w:ins>
      <w:r>
        <w:t>winding</w:t>
      </w:r>
      <w:r>
        <w:t xml:space="preserve"> image</w:t>
      </w:r>
      <w:r>
        <w:t xml:space="preserve"> </w:t>
      </w:r>
      <w:ins w:id="213" w:author="诚实可靠 小郎君" w:date="2018-10-31T00:11:00Z">
        <w:r w:rsidR="351E43E2">
          <w:rPr/>
          <w:t xml:space="preserve">which </w:t>
        </w:r>
      </w:ins>
      <w:r>
        <w:t>was bi</w:t>
      </w:r>
      <w:del w:id="214" w:author="诚实可靠 小郎君" w:date="2018-10-31T00:11:00Z">
        <w:r w:rsidDel="1F87CBF9">
          <w:rPr/>
          <w:delText>a</w:delText>
        </w:r>
      </w:del>
      <w:r>
        <w:t>narized by the adaptive</w:t>
      </w:r>
      <w:r>
        <w:t xml:space="preserve"> </w:t>
      </w:r>
      <w:r>
        <w:t>algorithm</w:t>
      </w:r>
      <w:r>
        <w:t>.</w:t>
      </w:r>
      <w:r>
        <w:t xml:space="preserve"> </w:t>
      </w:r>
      <w:r>
        <w:t xml:space="preserve">It </w:t>
      </w:r>
      <w:r>
        <w:t>could be found</w:t>
      </w:r>
      <w:r>
        <w:t xml:space="preserve"> that there is</w:t>
      </w:r>
      <w:r>
        <w:t xml:space="preserve"> some </w:t>
      </w:r>
      <w:bookmarkStart w:id="8" w:name="OLE_LINK8"/>
      <w:bookmarkStart w:id="9" w:name="OLE_LINK9"/>
      <w:bookmarkStart w:id="10" w:name="OLE_LINK10"/>
      <w:r>
        <w:t>interference</w:t>
      </w:r>
      <w:bookmarkEnd w:id="8"/>
      <w:bookmarkEnd w:id="9"/>
      <w:bookmarkEnd w:id="10"/>
      <w:r>
        <w:t xml:space="preserve"> in the </w:t>
      </w:r>
      <w:r>
        <w:t>background</w:t>
      </w:r>
      <w:r>
        <w:t xml:space="preserve"> area above the </w:t>
      </w:r>
      <w:bookmarkStart w:id="11" w:name="OLE_LINK11"/>
      <w:bookmarkStart w:id="12" w:name="OLE_LINK12"/>
      <w:r>
        <w:t>adaptive threshold</w:t>
      </w:r>
      <w:bookmarkEnd w:id="11"/>
      <w:bookmarkEnd w:id="12"/>
      <w:r>
        <w:t xml:space="preserve"> image, and the obtai</w:t>
      </w:r>
      <w:r>
        <w:t>ned winding area is incomplete.</w:t>
      </w:r>
      <w:r>
        <w:t xml:space="preserve"> </w:t>
      </w:r>
      <w:r>
        <w:t xml:space="preserve">The </w:t>
      </w:r>
      <w:r>
        <w:t>Fig</w:t>
      </w:r>
      <w:r>
        <w:t>.4</w:t>
      </w:r>
      <w:r>
        <w:t xml:space="preserve"> </w:t>
      </w:r>
      <w:r>
        <w:rPr>
          <w:rFonts w:hint="eastAsia"/>
        </w:rPr>
        <w:t>(c</w:t>
      </w:r>
      <w:r>
        <w:rPr>
          <w:rFonts w:hint="eastAsia"/>
        </w:rPr>
        <w:t>)</w:t>
      </w:r>
      <w:r>
        <w:t xml:space="preserve"> shows a </w:t>
      </w:r>
      <w:del w:id="215" w:author="诚实可靠 小郎君" w:date="2018-10-31T00:14:00Z">
        <w:r w:rsidDel="9BB1F9A6">
          <w:rPr/>
          <w:delText xml:space="preserve">binarized </w:delText>
        </w:r>
      </w:del>
      <w:ins w:id="216" w:author="诚实可靠 小郎君" w:date="2018-10-31T00:14:00Z">
        <w:r w:rsidR="99EDC386">
          <w:rPr/>
          <w:t>binary</w:t>
        </w:r>
      </w:ins>
      <w:ins w:id="217" w:author="诚实可靠 小郎君" w:date="2018-10-31T00:14:00Z">
        <w:r w:rsidR="99EDC386">
          <w:rPr/>
          <w:t xml:space="preserve"> </w:t>
        </w:r>
      </w:ins>
      <w:r>
        <w:t xml:space="preserve">winding image </w:t>
      </w:r>
      <w:ins w:id="218" w:author="诚实可靠 小郎君" w:date="2018-10-31T00:14:00Z">
        <w:r w:rsidR="D25A82C9">
          <w:rPr/>
          <w:t xml:space="preserve">which </w:t>
        </w:r>
      </w:ins>
      <w:r>
        <w:t>was bianarized by the OTSU algorithm</w:t>
      </w:r>
      <w:r>
        <w:t>. It could be found that the obtained winding area is more complete, but there is still some interference in the background area.</w:t>
      </w:r>
      <w:r>
        <w:t xml:space="preserve"> </w:t>
      </w:r>
      <w:r>
        <w:t>Apparently</w:t>
      </w:r>
      <w:r>
        <w:t>, t</w:t>
      </w:r>
      <w:r>
        <w:t>he new binarization algorithm outperform the adaptive algorithm</w:t>
      </w:r>
      <w:r>
        <w:rPr>
          <w:lang w:eastAsia="zh-CN"/>
        </w:rPr>
        <w:t xml:space="preserve"> and the </w:t>
      </w:r>
      <w:r>
        <w:t xml:space="preserve">OTSU </w:t>
      </w:r>
      <w:r>
        <w:t>algorithm</w:t>
      </w:r>
      <w:r>
        <w:t>.</w:t>
      </w:r>
    </w:p>
    <w:p>
      <w:pPr>
        <w:pStyle w:val="style2"/>
        <w:rPr/>
      </w:pPr>
      <w:r>
        <w:t>Training model</w:t>
      </w:r>
    </w:p>
    <w:p>
      <w:pPr>
        <w:pStyle w:val="style66"/>
        <w:rPr>
          <w:lang w:eastAsia="zh-CN"/>
        </w:rPr>
      </w:pPr>
      <w:r>
        <w:rPr>
          <w:lang w:eastAsia="zh-CN"/>
        </w:rPr>
        <w:t>W</w:t>
      </w:r>
      <w:r>
        <w:rPr>
          <w:rFonts w:hint="eastAsia"/>
          <w:lang w:eastAsia="zh-CN"/>
        </w:rPr>
        <w:t xml:space="preserve">e </w:t>
      </w:r>
      <w:r>
        <w:rPr>
          <w:lang w:eastAsia="zh-CN"/>
        </w:rPr>
        <w:t xml:space="preserve">introduce a new method to train convolutional neural network (CNN) to </w:t>
      </w:r>
      <w:del w:id="219" w:author="诚实可靠 小郎君" w:date="2018-10-31T00:17:00Z">
        <w:r w:rsidDel="02EC8857">
          <w:rPr>
            <w:lang w:eastAsia="zh-CN"/>
          </w:rPr>
          <w:delText>learn</w:delText>
        </w:r>
      </w:del>
      <w:del w:id="220" w:author="诚实可靠 小郎君" w:date="2018-10-31T00:17:00Z">
        <w:r w:rsidDel="02EC8857">
          <w:rPr>
            <w:lang w:eastAsia="zh-CN"/>
          </w:rPr>
          <w:delText xml:space="preserve"> </w:delText>
        </w:r>
      </w:del>
      <w:ins w:id="221" w:author="诚实可靠 小郎君" w:date="2018-10-31T00:17:00Z">
        <w:r w:rsidR="8C548B79">
          <w:rPr>
            <w:lang w:eastAsia="zh-CN"/>
          </w:rPr>
          <w:t>obtain</w:t>
        </w:r>
      </w:ins>
      <w:ins w:id="222" w:author="诚实可靠 小郎君" w:date="2018-10-31T00:17:00Z">
        <w:r w:rsidR="8C548B79">
          <w:rPr>
            <w:lang w:eastAsia="zh-CN"/>
          </w:rPr>
          <w:t xml:space="preserve"> </w:t>
        </w:r>
      </w:ins>
      <w:r>
        <w:rPr>
          <w:lang w:eastAsia="zh-CN"/>
        </w:rPr>
        <w:t xml:space="preserve">a </w:t>
      </w:r>
      <w:r>
        <w:rPr>
          <w:lang w:eastAsia="zh-CN"/>
        </w:rPr>
        <w:t>visu</w:t>
      </w:r>
      <w:r>
        <w:rPr>
          <w:lang w:eastAsia="zh-CN"/>
        </w:rPr>
        <w:t>a</w:t>
      </w:r>
      <w:r>
        <w:rPr>
          <w:lang w:eastAsia="zh-CN"/>
        </w:rPr>
        <w:t>l representation that is</w:t>
      </w:r>
      <w:r>
        <w:rPr>
          <w:lang w:eastAsia="zh-CN"/>
        </w:rPr>
        <w:t xml:space="preserve"> domain invariant</w:t>
      </w:r>
      <w:r>
        <w:rPr>
          <w:lang w:eastAsia="zh-CN"/>
        </w:rPr>
        <w:t xml:space="preserve"> and we choose the Inception-V3 architecture as the training model.</w:t>
      </w:r>
      <w:r>
        <w:rPr>
          <w:lang w:eastAsia="zh-CN"/>
        </w:rPr>
        <w:t xml:space="preserve"> </w:t>
      </w:r>
      <w:r>
        <w:t xml:space="preserve">We </w:t>
      </w:r>
      <w:r>
        <w:t xml:space="preserve">first give an overview of </w:t>
      </w:r>
      <w:r>
        <w:t>the Inception-V3</w:t>
      </w:r>
      <w:r>
        <w:t xml:space="preserve"> architecture</w:t>
      </w:r>
      <w:r>
        <w:t xml:space="preserve">, </w:t>
      </w:r>
      <w:r>
        <w:t>the Inception-V3</w:t>
      </w:r>
      <w:r>
        <w:t xml:space="preserve"> has five convolutional layers, one convolutional padded layers, two pool layers, three Inception layers, one linear layers and </w:t>
      </w:r>
      <w:ins w:id="223" w:author="诚实可靠 小郎君" w:date="2018-10-31T00:19:00Z">
        <w:r w:rsidR="0C3DE948">
          <w:rPr/>
          <w:t xml:space="preserve">a </w:t>
        </w:r>
      </w:ins>
      <w:r>
        <w:t>softmax classifier.</w:t>
      </w:r>
      <w:r>
        <w:t xml:space="preserve"> </w:t>
      </w:r>
      <w:r>
        <w:t>The outline of the proposed network architecture of Inception-V3 is shown in the followin</w:t>
      </w:r>
      <w:r>
        <w:t>g table 1.</w:t>
      </w:r>
      <w:r>
        <w:t xml:space="preserve"> </w:t>
      </w:r>
    </w:p>
    <w:p>
      <w:pPr>
        <w:pStyle w:val="style66"/>
        <w:ind w:firstLine="0"/>
        <w:jc w:val="left"/>
        <w:rPr>
          <w:noProof/>
          <w:spacing w:val="0"/>
          <w:sz w:val="16"/>
          <w:szCs w:val="16"/>
        </w:rPr>
      </w:pPr>
      <w:r>
        <w:t xml:space="preserve">          </w:t>
      </w:r>
      <w:r>
        <w:rPr>
          <w:noProof/>
          <w:lang w:eastAsia="zh-CN"/>
        </w:rPr>
        <w:drawing>
          <wp:inline distL="0" distT="0" distB="0" distR="0">
            <wp:extent cx="742950" cy="890546"/>
            <wp:effectExtent l="0" t="0" r="0" b="5080"/>
            <wp:docPr id="1036" name="图片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3"/>
                    <pic:cNvPicPr/>
                  </pic:nvPicPr>
                  <pic:blipFill>
                    <a:blip r:embed="rId12" cstate="print"/>
                    <a:srcRect l="3824" t="13187" r="5652" b="3549"/>
                    <a:stretch/>
                  </pic:blipFill>
                  <pic:spPr>
                    <a:xfrm rot="0">
                      <a:off x="0" y="0"/>
                      <a:ext cx="742950" cy="890546"/>
                    </a:xfrm>
                    <a:prstGeom prst="rect"/>
                    <a:ln>
                      <a:noFill/>
                    </a:ln>
                  </pic:spPr>
                </pic:pic>
              </a:graphicData>
            </a:graphic>
          </wp:inline>
        </w:drawing>
      </w:r>
      <w:r>
        <w:t xml:space="preserve"> </w:t>
      </w:r>
      <w:r>
        <w:rPr>
          <w:noProof/>
          <w:lang w:eastAsia="zh-CN"/>
        </w:rPr>
        <w:t xml:space="preserve">                         </w:t>
      </w:r>
      <w:r>
        <w:rPr>
          <w:noProof/>
          <w:lang w:eastAsia="zh-CN"/>
        </w:rPr>
        <w:drawing>
          <wp:inline distL="0" distT="0" distB="0" distR="0">
            <wp:extent cx="742449" cy="890270"/>
            <wp:effectExtent l="0" t="0" r="635" b="5080"/>
            <wp:docPr id="1037" name="图片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27"/>
                    <pic:cNvPicPr/>
                  </pic:nvPicPr>
                  <pic:blipFill>
                    <a:blip r:embed="rId13" cstate="print"/>
                    <a:srcRect l="533" t="-436" r="-2" b="-2"/>
                    <a:stretch/>
                  </pic:blipFill>
                  <pic:spPr>
                    <a:xfrm rot="0">
                      <a:off x="0" y="0"/>
                      <a:ext cx="742449" cy="890270"/>
                    </a:xfrm>
                    <a:prstGeom prst="rect"/>
                    <a:ln>
                      <a:noFill/>
                    </a:ln>
                  </pic:spPr>
                </pic:pic>
              </a:graphicData>
            </a:graphic>
          </wp:inline>
        </w:drawing>
      </w:r>
      <w:r>
        <w:rPr>
          <w:noProof/>
          <w:lang w:eastAsia="zh-CN"/>
        </w:rPr>
        <w:t xml:space="preserve">                </w:t>
      </w:r>
      <w:r>
        <w:br/>
      </w:r>
      <w:r>
        <w:rPr>
          <w:noProof/>
          <w:spacing w:val="0"/>
          <w:sz w:val="16"/>
          <w:szCs w:val="16"/>
        </w:rPr>
        <w:t xml:space="preserve">            (a) Color image                                       </w:t>
      </w:r>
      <w:r>
        <w:rPr>
          <w:noProof/>
          <w:spacing w:val="0"/>
          <w:sz w:val="16"/>
          <w:szCs w:val="16"/>
        </w:rPr>
        <w:t>(b)</w:t>
      </w:r>
      <w:r>
        <w:rPr>
          <w:noProof/>
          <w:spacing w:val="0"/>
          <w:sz w:val="16"/>
          <w:szCs w:val="16"/>
        </w:rPr>
        <w:t xml:space="preserve"> A</w:t>
      </w:r>
      <w:r>
        <w:rPr>
          <w:noProof/>
          <w:spacing w:val="0"/>
          <w:sz w:val="16"/>
          <w:szCs w:val="16"/>
        </w:rPr>
        <w:t>daptive</w:t>
      </w:r>
      <w:r>
        <w:rPr>
          <w:noProof/>
          <w:spacing w:val="0"/>
          <w:sz w:val="16"/>
          <w:szCs w:val="16"/>
        </w:rPr>
        <w:t xml:space="preserve"> </w:t>
      </w:r>
    </w:p>
    <w:p>
      <w:pPr>
        <w:pStyle w:val="style66"/>
        <w:ind w:firstLine="0"/>
        <w:jc w:val="left"/>
        <w:rPr/>
      </w:pPr>
      <w:r>
        <w:rPr>
          <w:rFonts w:hint="eastAsia"/>
          <w:lang w:eastAsia="zh-CN"/>
        </w:rPr>
        <w:t xml:space="preserve">    </w:t>
      </w:r>
      <w:r>
        <w:rPr>
          <w:lang w:eastAsia="zh-CN"/>
        </w:rPr>
        <w:t xml:space="preserve">  </w:t>
      </w:r>
      <w:r>
        <w:rPr>
          <w:rFonts w:hint="eastAsia"/>
          <w:lang w:eastAsia="zh-CN"/>
        </w:rPr>
        <w:t xml:space="preserve">    </w:t>
      </w:r>
      <w:r>
        <w:rPr>
          <w:noProof/>
          <w:lang w:eastAsia="zh-CN"/>
        </w:rPr>
        <w:drawing>
          <wp:inline distL="0" distT="0" distB="0" distR="0">
            <wp:extent cx="731520" cy="906449"/>
            <wp:effectExtent l="0" t="0" r="0" b="8255"/>
            <wp:docPr id="1038"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4" cstate="print"/>
                    <a:srcRect l="0" t="0" r="0" b="0"/>
                    <a:stretch/>
                  </pic:blipFill>
                  <pic:spPr>
                    <a:xfrm rot="0">
                      <a:off x="0" y="0"/>
                      <a:ext cx="731520" cy="906449"/>
                    </a:xfrm>
                    <a:prstGeom prst="rect"/>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noProof/>
          <w:spacing w:val="0"/>
          <w:sz w:val="16"/>
          <w:szCs w:val="16"/>
          <w:lang w:eastAsia="zh-CN"/>
        </w:rPr>
        <w:drawing>
          <wp:inline distL="0" distT="0" distB="0" distR="0">
            <wp:extent cx="714171" cy="898497"/>
            <wp:effectExtent l="0" t="0" r="0" b="0"/>
            <wp:docPr id="1039"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0"/>
                    <pic:cNvPicPr/>
                  </pic:nvPicPr>
                  <pic:blipFill>
                    <a:blip r:embed="rId15" cstate="print"/>
                    <a:srcRect l="0" t="0" r="0" b="0"/>
                    <a:stretch/>
                  </pic:blipFill>
                  <pic:spPr>
                    <a:xfrm rot="0">
                      <a:off x="0" y="0"/>
                      <a:ext cx="714171" cy="898497"/>
                    </a:xfrm>
                    <a:prstGeom prst="rect"/>
                  </pic:spPr>
                </pic:pic>
              </a:graphicData>
            </a:graphic>
          </wp:inline>
        </w:drawing>
      </w:r>
    </w:p>
    <w:p>
      <w:pPr>
        <w:pStyle w:val="style66"/>
        <w:rPr>
          <w:noProof/>
          <w:spacing w:val="0"/>
          <w:sz w:val="16"/>
          <w:szCs w:val="16"/>
        </w:rPr>
      </w:pPr>
      <w:r>
        <w:rPr>
          <w:noProof/>
          <w:spacing w:val="0"/>
          <w:sz w:val="16"/>
          <w:szCs w:val="16"/>
        </w:rPr>
        <w:t xml:space="preserve">  </w:t>
      </w:r>
      <w:r>
        <w:rPr>
          <w:noProof/>
          <w:spacing w:val="0"/>
          <w:sz w:val="16"/>
          <w:szCs w:val="16"/>
        </w:rPr>
        <w:t xml:space="preserve">     </w:t>
      </w:r>
      <w:r>
        <w:rPr>
          <w:noProof/>
          <w:spacing w:val="0"/>
          <w:sz w:val="16"/>
          <w:szCs w:val="16"/>
        </w:rPr>
        <w:t>(</w:t>
      </w:r>
      <w:r>
        <w:rPr>
          <w:rFonts w:hint="eastAsia"/>
          <w:noProof/>
          <w:spacing w:val="0"/>
          <w:sz w:val="16"/>
          <w:szCs w:val="16"/>
        </w:rPr>
        <w:t xml:space="preserve">c) </w:t>
      </w:r>
      <w:r>
        <w:rPr>
          <w:noProof/>
          <w:spacing w:val="0"/>
          <w:sz w:val="16"/>
          <w:szCs w:val="16"/>
        </w:rPr>
        <w:t xml:space="preserve">OTSU  </w:t>
      </w:r>
      <w:r>
        <w:t xml:space="preserve">                                    </w:t>
      </w:r>
      <w:r>
        <w:rPr>
          <w:noProof/>
          <w:spacing w:val="0"/>
          <w:sz w:val="16"/>
          <w:szCs w:val="16"/>
        </w:rPr>
        <w:t>(d</w:t>
      </w:r>
      <w:r>
        <w:rPr>
          <w:noProof/>
          <w:spacing w:val="0"/>
          <w:sz w:val="16"/>
          <w:szCs w:val="16"/>
        </w:rPr>
        <w:t>)</w:t>
      </w:r>
      <w:r>
        <w:rPr>
          <w:rFonts w:hint="eastAsia"/>
          <w:noProof/>
          <w:spacing w:val="0"/>
          <w:sz w:val="16"/>
          <w:szCs w:val="16"/>
        </w:rPr>
        <w:t xml:space="preserve"> </w:t>
      </w:r>
      <w:r>
        <w:rPr>
          <w:noProof/>
          <w:spacing w:val="0"/>
          <w:sz w:val="16"/>
          <w:szCs w:val="16"/>
        </w:rPr>
        <w:t xml:space="preserve">RGB </w:t>
      </w:r>
    </w:p>
    <w:p>
      <w:pPr>
        <w:pStyle w:val="style66"/>
        <w:rPr>
          <w:noProof/>
          <w:spacing w:val="0"/>
          <w:sz w:val="16"/>
          <w:szCs w:val="16"/>
        </w:rPr>
      </w:pPr>
      <w:r>
        <w:rPr>
          <w:noProof/>
          <w:spacing w:val="0"/>
          <w:sz w:val="16"/>
          <w:szCs w:val="16"/>
        </w:rPr>
        <w:t>Figure 4.</w:t>
      </w:r>
      <w:r>
        <w:t xml:space="preserve"> </w:t>
      </w:r>
      <w:r>
        <w:rPr>
          <w:noProof/>
          <w:spacing w:val="0"/>
          <w:sz w:val="16"/>
          <w:szCs w:val="16"/>
        </w:rPr>
        <w:t>I</w:t>
      </w:r>
      <w:r>
        <w:rPr>
          <w:noProof/>
          <w:spacing w:val="0"/>
          <w:sz w:val="16"/>
          <w:szCs w:val="16"/>
        </w:rPr>
        <w:t>mage binaryzation</w:t>
      </w:r>
      <w:r>
        <w:rPr>
          <w:rFonts w:hint="eastAsia"/>
          <w:noProof/>
          <w:spacing w:val="0"/>
          <w:sz w:val="16"/>
          <w:szCs w:val="16"/>
          <w:lang w:eastAsia="zh-CN"/>
        </w:rPr>
        <w:t>：</w:t>
      </w:r>
      <w:r>
        <w:rPr>
          <w:rFonts w:hint="eastAsia"/>
          <w:noProof/>
          <w:spacing w:val="0"/>
          <w:sz w:val="16"/>
          <w:szCs w:val="16"/>
          <w:lang w:eastAsia="zh-CN"/>
        </w:rPr>
        <w:t xml:space="preserve">(a) color image of rotor winding; (b) using adaptive threshold to binarize image; (c) using OTSU method to binarize image; (d) the new </w:t>
      </w:r>
      <w:r>
        <w:rPr>
          <w:noProof/>
          <w:spacing w:val="0"/>
          <w:sz w:val="16"/>
          <w:szCs w:val="16"/>
          <w:lang w:eastAsia="zh-CN"/>
        </w:rPr>
        <w:t xml:space="preserve">image binaryzation </w:t>
      </w:r>
      <w:r>
        <w:rPr>
          <w:rFonts w:hint="eastAsia"/>
          <w:noProof/>
          <w:spacing w:val="0"/>
          <w:sz w:val="16"/>
          <w:szCs w:val="16"/>
          <w:lang w:eastAsia="zh-CN"/>
        </w:rPr>
        <w:t>method</w:t>
      </w:r>
      <w:r>
        <w:rPr>
          <w:noProof/>
          <w:spacing w:val="0"/>
          <w:sz w:val="16"/>
          <w:szCs w:val="16"/>
          <w:lang w:eastAsia="zh-CN"/>
        </w:rPr>
        <w:t xml:space="preserve"> which is based on the features of RGB value.</w:t>
      </w:r>
    </w:p>
    <w:p>
      <w:pPr>
        <w:pStyle w:val="style66"/>
        <w:rPr/>
      </w:pPr>
      <w:r>
        <w:t xml:space="preserve">The reason </w:t>
      </w:r>
      <w:r>
        <w:t xml:space="preserve">why </w:t>
      </w:r>
      <w:r>
        <w:t xml:space="preserve">we choose </w:t>
      </w:r>
      <w:r>
        <w:t>the Inception-V3 architecture is that the Inception-V3 has</w:t>
      </w:r>
      <w:r>
        <w:t xml:space="preserve"> provided several design principles to scale up</w:t>
      </w:r>
      <w:r>
        <w:rPr>
          <w:rFonts w:hint="eastAsia"/>
          <w:lang w:eastAsia="zh-CN"/>
        </w:rPr>
        <w:t xml:space="preserve"> </w:t>
      </w:r>
      <w:r>
        <w:t>convolutional networks. This guidance can lead to high</w:t>
      </w:r>
      <w:r>
        <w:rPr>
          <w:rFonts w:hint="eastAsia"/>
          <w:lang w:eastAsia="zh-CN"/>
        </w:rPr>
        <w:t xml:space="preserve"> </w:t>
      </w:r>
      <w:r>
        <w:t>performance vision networks that have a relatively modest computation cost compared to simpler</w:t>
      </w:r>
      <w:del w:id="224" w:author="诚实可靠 小郎君" w:date="2018-10-31T00:23:00Z">
        <w:r w:rsidDel="E57CB9A9">
          <w:rPr/>
          <w:delText xml:space="preserve">, </w:delText>
        </w:r>
      </w:del>
      <w:ins w:id="225" w:author="诚实可靠 小郎君" w:date="2018-10-31T00:23:00Z">
        <w:r w:rsidR="28A0D143">
          <w:rPr/>
          <w:t xml:space="preserve"> and </w:t>
        </w:r>
      </w:ins>
      <w:r>
        <w:t>more monolithic</w:t>
      </w:r>
      <w:r>
        <w:rPr>
          <w:rFonts w:hint="eastAsia"/>
          <w:lang w:eastAsia="zh-CN"/>
        </w:rPr>
        <w:t xml:space="preserve"> </w:t>
      </w:r>
      <w:r>
        <w:t>architectures.</w:t>
      </w:r>
      <w:r>
        <w:rPr>
          <w:rFonts w:hint="eastAsia"/>
          <w:lang w:eastAsia="zh-CN"/>
        </w:rPr>
        <w:t xml:space="preserve"> </w:t>
      </w:r>
      <w:r>
        <w:t>This might prove to be helpful in systems for dete</w:t>
      </w:r>
      <w:r>
        <w:t xml:space="preserve">cting relatively small objects </w:t>
      </w:r>
      <w:r>
        <w:t>[15]</w:t>
      </w:r>
      <w:r>
        <w:t>.</w:t>
      </w:r>
    </w:p>
    <w:p>
      <w:pPr>
        <w:pStyle w:val="style66"/>
        <w:rPr/>
      </w:pPr>
      <w:r>
        <w:t>It is reasonable</w:t>
      </w:r>
      <w:r>
        <w:t xml:space="preserve"> tha</w:t>
      </w:r>
      <w:r>
        <w:t xml:space="preserve">t a lower dimensional layer can be used to regularize the training of the source classifier </w:t>
      </w:r>
      <w:del w:id="226" w:author="诚实可靠 小郎君" w:date="2018-10-31T00:26:00Z">
        <w:r w:rsidDel="E7024999">
          <w:rPr/>
          <w:delText xml:space="preserve">and </w:delText>
        </w:r>
      </w:del>
      <w:ins w:id="227" w:author="诚实可靠 小郎君" w:date="2018-10-31T00:26:00Z">
        <w:r w:rsidR="5CB2A05E">
          <w:rPr/>
          <w:t>to</w:t>
        </w:r>
      </w:ins>
      <w:ins w:id="228" w:author="诚实可靠 小郎君" w:date="2018-10-31T00:26:00Z">
        <w:r w:rsidR="5CB2A05E">
          <w:rPr/>
          <w:t xml:space="preserve"> </w:t>
        </w:r>
      </w:ins>
      <w:r>
        <w:t xml:space="preserve">prevent overfitting to the particular nuances of the source distribution. </w:t>
      </w:r>
      <w:r>
        <w:t>Therefore, w</w:t>
      </w:r>
      <w:r>
        <w:t>e froze lower layers before l</w:t>
      </w:r>
      <w:r>
        <w:t>inear layer, and fine-tune</w:t>
      </w:r>
      <w:r>
        <w:t xml:space="preserve"> the </w:t>
      </w:r>
      <w:r>
        <w:t>f</w:t>
      </w:r>
      <w:r>
        <w:t>ully connecte</w:t>
      </w:r>
      <w:r>
        <w:t>d layers after the frozen layers.</w:t>
      </w:r>
    </w:p>
    <w:p>
      <w:pPr>
        <w:pStyle w:val="style66"/>
        <w:rPr/>
      </w:pPr>
      <w:r>
        <w:t xml:space="preserve">In this paper, </w:t>
      </w:r>
      <w:r>
        <w:t xml:space="preserve">the </w:t>
      </w:r>
      <w:del w:id="229" w:author="诚实可靠 小郎君" w:date="2018-10-31T00:26:00Z">
        <w:r w:rsidDel="0CB29D53">
          <w:rPr/>
          <w:delText>binarized</w:delText>
        </w:r>
      </w:del>
      <w:del w:id="230" w:author="诚实可靠 小郎君" w:date="2018-10-31T00:26:00Z">
        <w:r w:rsidDel="0CB29D53">
          <w:rPr/>
          <w:delText xml:space="preserve"> </w:delText>
        </w:r>
      </w:del>
      <w:ins w:id="231" w:author="诚实可靠 小郎君" w:date="2018-10-31T00:26:00Z">
        <w:r w:rsidR="2B0C1552">
          <w:rPr/>
          <w:t>binary</w:t>
        </w:r>
      </w:ins>
      <w:ins w:id="232" w:author="诚实可靠 小郎君" w:date="2018-10-31T00:26:00Z">
        <w:r w:rsidR="2B0C1552">
          <w:rPr/>
          <w:t xml:space="preserve"> </w:t>
        </w:r>
      </w:ins>
      <w:del w:id="233" w:author="诚实可靠 小郎君" w:date="2018-10-31T00:26:00Z">
        <w:r w:rsidDel="625E04A8">
          <w:rPr/>
          <w:delText>image</w:delText>
        </w:r>
      </w:del>
      <w:del w:id="234" w:author="诚实可靠 小郎君" w:date="2018-10-31T00:26:00Z">
        <w:r w:rsidDel="625E04A8">
          <w:rPr/>
          <w:delText xml:space="preserve"> </w:delText>
        </w:r>
      </w:del>
      <w:ins w:id="235" w:author="诚实可靠 小郎君" w:date="2018-10-31T00:26:00Z">
        <w:r w:rsidR="65179227">
          <w:rPr/>
          <w:t>images</w:t>
        </w:r>
      </w:ins>
      <w:ins w:id="236" w:author="诚实可靠 小郎君" w:date="2018-10-31T00:26:00Z">
        <w:r w:rsidR="65179227">
          <w:rPr/>
          <w:t xml:space="preserve"> </w:t>
        </w:r>
      </w:ins>
      <w:del w:id="237" w:author="诚实可靠 小郎君" w:date="2018-10-31T00:26:00Z">
        <w:r w:rsidDel="12A9926F">
          <w:rPr/>
          <w:delText xml:space="preserve">is </w:delText>
        </w:r>
      </w:del>
      <w:ins w:id="238" w:author="诚实可靠 小郎君" w:date="2018-10-31T00:26:00Z">
        <w:r w:rsidR="52DE0540">
          <w:rPr/>
          <w:t>are</w:t>
        </w:r>
      </w:ins>
      <w:ins w:id="239" w:author="诚实可靠 小郎君" w:date="2018-10-31T00:26:00Z">
        <w:r w:rsidR="52DE0540">
          <w:rPr/>
          <w:t xml:space="preserve"> </w:t>
        </w:r>
      </w:ins>
      <w:r>
        <w:t>used</w:t>
      </w:r>
      <w:r>
        <w:t xml:space="preserve"> to train and test the model</w:t>
      </w:r>
      <w:r>
        <w:t xml:space="preserve"> to </w:t>
      </w:r>
      <w:del w:id="240" w:author="诚实可靠 小郎君" w:date="2018-10-31T00:27:00Z">
        <w:r w:rsidDel="3C001513">
          <w:rPr/>
          <w:delText xml:space="preserve">resolve </w:delText>
        </w:r>
      </w:del>
      <w:ins w:id="241" w:author="诚实可靠 小郎君" w:date="2018-10-31T00:27:00Z">
        <w:r w:rsidR="00C90833">
          <w:rPr/>
          <w:t>solve</w:t>
        </w:r>
      </w:ins>
      <w:ins w:id="242" w:author="诚实可靠 小郎君" w:date="2018-10-31T00:27:00Z">
        <w:r w:rsidR="00C90833">
          <w:rPr/>
          <w:t xml:space="preserve"> </w:t>
        </w:r>
      </w:ins>
      <w:r>
        <w:t xml:space="preserve">the </w:t>
      </w:r>
      <w:r>
        <w:t>dataset bias</w:t>
      </w:r>
      <w:r>
        <w:t xml:space="preserve"> problem. But </w:t>
      </w:r>
      <w:del w:id="243" w:author="诚实可靠 小郎君" w:date="2018-10-31T00:27:00Z">
        <w:r w:rsidDel="20898BB1">
          <w:rPr/>
          <w:delText xml:space="preserve">the </w:delText>
        </w:r>
      </w:del>
      <w:r>
        <w:t>another</w:t>
      </w:r>
      <w:r>
        <w:t xml:space="preserve"> challenge is that the target domain </w:t>
      </w:r>
      <w:r>
        <w:t xml:space="preserve">has </w:t>
      </w:r>
      <w:del w:id="244" w:author="诚实可靠 小郎君" w:date="2018-10-31T00:28:00Z">
        <w:r w:rsidDel="3271E811">
          <w:rPr/>
          <w:delText xml:space="preserve">just </w:delText>
        </w:r>
      </w:del>
      <w:r>
        <w:t>limited labeled samples.</w:t>
      </w:r>
      <w:r>
        <w:t xml:space="preserve"> If we use these samples directly to train the mode</w:t>
      </w:r>
      <w:r>
        <w:t>l</w:t>
      </w:r>
      <w:r>
        <w:t>, it</w:t>
      </w:r>
      <w:r>
        <w:t xml:space="preserve"> is prone to problematic</w:t>
      </w:r>
      <w:r>
        <w:t>.</w:t>
      </w:r>
      <w:r>
        <w:t xml:space="preserve"> </w:t>
      </w:r>
    </w:p>
    <w:p>
      <w:pPr>
        <w:pStyle w:val="style4113"/>
        <w:tabs>
          <w:tab w:val="left" w:leader="none" w:pos="1080"/>
        </w:tabs>
        <w:rPr/>
      </w:pPr>
      <w:r>
        <w:t xml:space="preserve">Table 1.  The outline of the proposed network architecture </w:t>
      </w:r>
      <w:r>
        <w:t xml:space="preserve">    </w:t>
      </w:r>
      <w:r>
        <w:t>of Inception-V3</w:t>
      </w:r>
    </w:p>
    <w:tbl>
      <w:tblPr>
        <w:tblStyle w:val="style154"/>
        <w:tblW w:w="0" w:type="auto"/>
        <w:tblBorders>
          <w:insideV w:val="none" w:sz="0" w:space="0" w:color="auto"/>
        </w:tblBorders>
        <w:tblLook w:val="04A0" w:firstRow="1" w:lastRow="0" w:firstColumn="1" w:lastColumn="0" w:noHBand="0" w:noVBand="1"/>
      </w:tblPr>
      <w:tblGrid>
        <w:gridCol w:w="1258"/>
        <w:gridCol w:w="1408"/>
        <w:gridCol w:w="1324"/>
        <w:gridCol w:w="1049"/>
      </w:tblGrid>
      <w:tr>
        <w:trPr/>
        <w:tc>
          <w:tcPr>
            <w:tcW w:w="0" w:type="auto"/>
            <w:tcBorders>
              <w:left w:val="nil"/>
            </w:tcBorders>
          </w:tcPr>
          <w:p>
            <w:pPr>
              <w:pStyle w:val="style0"/>
              <w:adjustRightInd w:val="false"/>
              <w:snapToGrid w:val="false"/>
              <w:rPr/>
            </w:pPr>
            <w:r>
              <w:rPr>
                <w:rFonts w:hint="eastAsia"/>
                <w:lang w:eastAsia="zh-CN"/>
              </w:rPr>
              <w:t>t</w:t>
            </w:r>
            <w:r>
              <w:t>ype</w:t>
            </w:r>
          </w:p>
        </w:tc>
        <w:tc>
          <w:tcPr>
            <w:tcW w:w="0" w:type="auto"/>
            <w:tcBorders/>
          </w:tcPr>
          <w:p>
            <w:pPr>
              <w:pStyle w:val="style0"/>
              <w:adjustRightInd w:val="false"/>
              <w:snapToGrid w:val="false"/>
              <w:rPr/>
            </w:pPr>
            <w:r>
              <w:t>patch size/stride</w:t>
            </w:r>
          </w:p>
          <w:p>
            <w:pPr>
              <w:pStyle w:val="style0"/>
              <w:adjustRightInd w:val="false"/>
              <w:snapToGrid w:val="false"/>
              <w:rPr/>
            </w:pPr>
            <w:r>
              <w:t>or remarks</w:t>
            </w:r>
          </w:p>
        </w:tc>
        <w:tc>
          <w:tcPr>
            <w:tcW w:w="0" w:type="auto"/>
            <w:tcBorders/>
          </w:tcPr>
          <w:p>
            <w:pPr>
              <w:pStyle w:val="style0"/>
              <w:adjustRightInd w:val="false"/>
              <w:snapToGrid w:val="false"/>
              <w:rPr/>
            </w:pPr>
            <w:r>
              <w:t xml:space="preserve">input size </w:t>
            </w:r>
          </w:p>
        </w:tc>
        <w:tc>
          <w:tcPr>
            <w:tcW w:w="0" w:type="auto"/>
            <w:tcBorders>
              <w:right w:val="nil"/>
            </w:tcBorders>
          </w:tcPr>
          <w:p>
            <w:pPr>
              <w:pStyle w:val="style0"/>
              <w:adjustRightInd w:val="false"/>
              <w:snapToGrid w:val="false"/>
              <w:rPr/>
            </w:pPr>
            <w:r>
              <w:t>Train/ 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3/2</w:t>
            </w:r>
          </w:p>
        </w:tc>
        <w:tc>
          <w:tcPr>
            <w:tcW w:w="0" w:type="auto"/>
            <w:tcBorders/>
          </w:tcPr>
          <w:p>
            <w:pPr>
              <w:pStyle w:val="style0"/>
              <w:adjustRightInd w:val="false"/>
              <w:snapToGrid w:val="false"/>
              <w:rPr/>
            </w:pPr>
            <w:r>
              <w:t>299</w:t>
            </w:r>
            <w:r>
              <w:t>×</w:t>
            </w:r>
            <w:r>
              <w:t>299</w:t>
            </w:r>
            <w:r>
              <w:t>×</w:t>
            </w:r>
            <w:r>
              <w:t>3</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149</w:t>
            </w:r>
            <w:r>
              <w:t>×</w:t>
            </w:r>
            <w:r>
              <w:t>149</w:t>
            </w:r>
            <w:r>
              <w:t>×</w:t>
            </w:r>
            <w:r>
              <w:t>32</w:t>
            </w:r>
          </w:p>
        </w:tc>
        <w:tc>
          <w:tcPr>
            <w:tcW w:w="0" w:type="auto"/>
            <w:tcBorders>
              <w:right w:val="nil"/>
            </w:tcBorders>
          </w:tcPr>
          <w:p>
            <w:pPr>
              <w:pStyle w:val="style0"/>
              <w:rPr/>
            </w:pPr>
            <w:r>
              <w:t>fr</w:t>
            </w:r>
            <w:r>
              <w:rPr>
                <w:lang w:eastAsia="zh-CN"/>
              </w:rPr>
              <w:t>ozen</w:t>
            </w:r>
          </w:p>
        </w:tc>
      </w:tr>
      <w:tr>
        <w:tblPrEx/>
        <w:trPr>
          <w:trHeight w:val="265" w:hRule="atLeast"/>
        </w:trPr>
        <w:tc>
          <w:tcPr>
            <w:tcW w:w="0" w:type="auto"/>
            <w:tcBorders>
              <w:left w:val="nil"/>
            </w:tcBorders>
          </w:tcPr>
          <w:p>
            <w:pPr>
              <w:pStyle w:val="style0"/>
              <w:adjustRightInd w:val="false"/>
              <w:snapToGrid w:val="false"/>
              <w:rPr>
                <w:sz w:val="18"/>
                <w:szCs w:val="18"/>
              </w:rPr>
            </w:pPr>
            <w:r>
              <w:rPr>
                <w:sz w:val="18"/>
                <w:szCs w:val="18"/>
              </w:rPr>
              <w:t>conv padded</w:t>
            </w:r>
          </w:p>
        </w:tc>
        <w:tc>
          <w:tcPr>
            <w:tcW w:w="0" w:type="auto"/>
            <w:tcBorders/>
          </w:tcPr>
          <w:p>
            <w:pPr>
              <w:pStyle w:val="style0"/>
              <w:adjustRightInd w:val="false"/>
              <w:snapToGrid w:val="false"/>
              <w:rPr>
                <w:position w:val="-6"/>
              </w:rPr>
            </w:pPr>
            <w:r>
              <w:rPr>
                <w:position w:val="-6"/>
              </w:rPr>
              <w:t>3×3/1</w:t>
            </w:r>
          </w:p>
        </w:tc>
        <w:tc>
          <w:tcPr>
            <w:tcW w:w="0" w:type="auto"/>
            <w:tcBorders/>
          </w:tcPr>
          <w:p>
            <w:pPr>
              <w:pStyle w:val="style0"/>
              <w:adjustRightInd w:val="false"/>
              <w:snapToGrid w:val="false"/>
              <w:rPr>
                <w:position w:val="-6"/>
              </w:rPr>
            </w:pPr>
            <w:r>
              <w:rPr>
                <w:position w:val="-6"/>
              </w:rPr>
              <w:t>147×147×32</w:t>
            </w:r>
          </w:p>
        </w:tc>
        <w:tc>
          <w:tcPr>
            <w:tcW w:w="0" w:type="auto"/>
            <w:tcBorders>
              <w:right w:val="nil"/>
            </w:tcBorders>
          </w:tcPr>
          <w:p>
            <w:pPr>
              <w:pStyle w:val="style0"/>
              <w:rPr>
                <w:position w:val="-6"/>
              </w:rPr>
            </w:pPr>
            <w:r>
              <w:rPr>
                <w:position w:val="-6"/>
              </w:rPr>
              <w:t>fr</w:t>
            </w:r>
            <w:r>
              <w:rPr>
                <w:position w:val="-6"/>
                <w:lang w:eastAsia="zh-CN"/>
              </w:rPr>
              <w:t>ozen</w:t>
            </w:r>
          </w:p>
        </w:tc>
      </w:tr>
      <w:tr>
        <w:tblPrEx/>
        <w:trPr/>
        <w:tc>
          <w:tcPr>
            <w:tcW w:w="0" w:type="auto"/>
            <w:tcBorders>
              <w:left w:val="nil"/>
            </w:tcBorders>
          </w:tcPr>
          <w:p>
            <w:pPr>
              <w:pStyle w:val="style0"/>
              <w:adjustRightInd w:val="false"/>
              <w:snapToGrid w:val="false"/>
              <w:rPr/>
            </w:pPr>
            <w:r>
              <w:t>pool</w:t>
            </w:r>
          </w:p>
        </w:tc>
        <w:tc>
          <w:tcPr>
            <w:tcW w:w="0" w:type="auto"/>
            <w:tcBorders/>
          </w:tcPr>
          <w:p>
            <w:pPr>
              <w:pStyle w:val="style0"/>
              <w:adjustRightInd w:val="false"/>
              <w:snapToGrid w:val="false"/>
              <w:rPr/>
            </w:pPr>
            <w:r>
              <w:t>3</w:t>
            </w:r>
            <w:r>
              <w:t>×</w:t>
            </w:r>
            <w:r>
              <w:t>3/2</w:t>
            </w:r>
          </w:p>
        </w:tc>
        <w:tc>
          <w:tcPr>
            <w:tcW w:w="0" w:type="auto"/>
            <w:tcBorders/>
          </w:tcPr>
          <w:p>
            <w:pPr>
              <w:pStyle w:val="style0"/>
              <w:adjustRightInd w:val="false"/>
              <w:snapToGrid w:val="false"/>
              <w:rPr/>
            </w:pPr>
            <w:r>
              <w:t>147</w:t>
            </w:r>
            <w:r>
              <w:t>×</w:t>
            </w:r>
            <w:r>
              <w:t>147</w:t>
            </w:r>
            <w:r>
              <w:t>×</w:t>
            </w:r>
            <w:r>
              <w:t>64</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73</w:t>
            </w:r>
            <w:r>
              <w:t>×</w:t>
            </w:r>
            <w:r>
              <w:t>73</w:t>
            </w:r>
            <w:r>
              <w:t>×</w:t>
            </w:r>
            <w:r>
              <w:t>64</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3/2</w:t>
            </w:r>
          </w:p>
        </w:tc>
        <w:tc>
          <w:tcPr>
            <w:tcW w:w="0" w:type="auto"/>
            <w:tcBorders/>
          </w:tcPr>
          <w:p>
            <w:pPr>
              <w:pStyle w:val="style0"/>
              <w:adjustRightInd w:val="false"/>
              <w:snapToGrid w:val="false"/>
              <w:rPr/>
            </w:pPr>
            <w:r>
              <w:t>71</w:t>
            </w:r>
            <w:r>
              <w:t>×</w:t>
            </w:r>
            <w:r>
              <w:t>71</w:t>
            </w:r>
            <w:r>
              <w:t>×</w:t>
            </w:r>
            <w:r>
              <w:t>80</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35</w:t>
            </w:r>
            <w:r>
              <w:t>×</w:t>
            </w:r>
            <w:r>
              <w:t>35</w:t>
            </w:r>
            <w:r>
              <w:t>×</w:t>
            </w:r>
            <w:r>
              <w:t>192</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3</w:t>
            </w:r>
            <w:r>
              <w:t>×</w:t>
            </w:r>
            <w:r>
              <w:t>Inception</w:t>
            </w:r>
          </w:p>
        </w:tc>
        <w:tc>
          <w:tcPr>
            <w:tcW w:w="0" w:type="auto"/>
            <w:tcBorders/>
          </w:tcPr>
          <w:p>
            <w:pPr>
              <w:pStyle w:val="style0"/>
              <w:adjustRightInd w:val="false"/>
              <w:snapToGrid w:val="false"/>
              <w:rPr/>
            </w:pPr>
            <w:r>
              <w:t>as in paper[</w:t>
            </w:r>
            <w:r>
              <w:t>15</w:t>
            </w:r>
            <w:r>
              <w:t>]</w:t>
            </w:r>
          </w:p>
        </w:tc>
        <w:tc>
          <w:tcPr>
            <w:tcW w:w="0" w:type="auto"/>
            <w:tcBorders/>
          </w:tcPr>
          <w:p>
            <w:pPr>
              <w:pStyle w:val="style0"/>
              <w:adjustRightInd w:val="false"/>
              <w:snapToGrid w:val="false"/>
              <w:rPr/>
            </w:pPr>
            <w:r>
              <w:t>35</w:t>
            </w:r>
            <w:r>
              <w:t>×</w:t>
            </w:r>
            <w:r>
              <w:t>35</w:t>
            </w:r>
            <w:r>
              <w:t>×</w:t>
            </w:r>
            <w:r>
              <w:t>288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5</w:t>
            </w:r>
            <w:r>
              <w:t>×</w:t>
            </w:r>
            <w:r>
              <w:t>Inception</w:t>
            </w:r>
          </w:p>
        </w:tc>
        <w:tc>
          <w:tcPr>
            <w:tcW w:w="0" w:type="auto"/>
            <w:tcBorders/>
          </w:tcPr>
          <w:p>
            <w:pPr>
              <w:pStyle w:val="style0"/>
              <w:adjustRightInd w:val="false"/>
              <w:snapToGrid w:val="false"/>
              <w:rPr/>
            </w:pPr>
            <w:r>
              <w:t>as in paper[15</w:t>
            </w:r>
            <w:r>
              <w:t>]</w:t>
            </w:r>
          </w:p>
        </w:tc>
        <w:tc>
          <w:tcPr>
            <w:tcW w:w="0" w:type="auto"/>
            <w:tcBorders/>
          </w:tcPr>
          <w:p>
            <w:pPr>
              <w:pStyle w:val="style0"/>
              <w:adjustRightInd w:val="false"/>
              <w:snapToGrid w:val="false"/>
              <w:rPr/>
            </w:pPr>
            <w:r>
              <w:t>17</w:t>
            </w:r>
            <w:r>
              <w:t>×</w:t>
            </w:r>
            <w:r>
              <w:t>17</w:t>
            </w:r>
            <w:r>
              <w:t>×</w:t>
            </w:r>
            <w:r>
              <w:t>768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2</w:t>
            </w:r>
            <w:r>
              <w:t>×</w:t>
            </w:r>
            <w:r>
              <w:t>Inception</w:t>
            </w:r>
          </w:p>
        </w:tc>
        <w:tc>
          <w:tcPr>
            <w:tcW w:w="0" w:type="auto"/>
            <w:tcBorders/>
          </w:tcPr>
          <w:p>
            <w:pPr>
              <w:pStyle w:val="style0"/>
              <w:adjustRightInd w:val="false"/>
              <w:snapToGrid w:val="false"/>
              <w:rPr/>
            </w:pPr>
            <w:r>
              <w:t>as in paper[15</w:t>
            </w:r>
            <w:r>
              <w:t>]</w:t>
            </w:r>
          </w:p>
        </w:tc>
        <w:tc>
          <w:tcPr>
            <w:tcW w:w="0" w:type="auto"/>
            <w:tcBorders/>
          </w:tcPr>
          <w:p>
            <w:pPr>
              <w:pStyle w:val="style0"/>
              <w:adjustRightInd w:val="false"/>
              <w:snapToGrid w:val="false"/>
              <w:rPr/>
            </w:pPr>
            <w:r>
              <w:t>8</w:t>
            </w:r>
            <w:r>
              <w:t>×</w:t>
            </w:r>
            <w:r>
              <w:t>8</w:t>
            </w:r>
            <w:r>
              <w:t>×</w:t>
            </w:r>
            <w:r>
              <w:t>1280</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pool</w:t>
            </w:r>
          </w:p>
        </w:tc>
        <w:tc>
          <w:tcPr>
            <w:tcW w:w="0" w:type="auto"/>
            <w:tcBorders/>
          </w:tcPr>
          <w:p>
            <w:pPr>
              <w:pStyle w:val="style0"/>
              <w:adjustRightInd w:val="false"/>
              <w:snapToGrid w:val="false"/>
              <w:rPr/>
            </w:pPr>
            <w:r>
              <w:t>8</w:t>
            </w:r>
            <w:r>
              <w:t>×</w:t>
            </w:r>
            <w:r>
              <w:t>8</w:t>
            </w:r>
          </w:p>
        </w:tc>
        <w:tc>
          <w:tcPr>
            <w:tcW w:w="0" w:type="auto"/>
            <w:tcBorders/>
          </w:tcPr>
          <w:p>
            <w:pPr>
              <w:pStyle w:val="style0"/>
              <w:adjustRightInd w:val="false"/>
              <w:snapToGrid w:val="false"/>
              <w:rPr/>
            </w:pPr>
            <w:r>
              <w:t>8</w:t>
            </w:r>
            <w:r>
              <w:t>×</w:t>
            </w:r>
            <w:r>
              <w:t>8</w:t>
            </w:r>
            <w:r>
              <w:t>×</w:t>
            </w:r>
            <w:r>
              <w:t>2048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linear</w:t>
            </w:r>
          </w:p>
        </w:tc>
        <w:tc>
          <w:tcPr>
            <w:tcW w:w="0" w:type="auto"/>
            <w:tcBorders/>
          </w:tcPr>
          <w:p>
            <w:pPr>
              <w:pStyle w:val="style0"/>
              <w:adjustRightInd w:val="false"/>
              <w:snapToGrid w:val="false"/>
              <w:rPr/>
            </w:pPr>
            <w:r>
              <w:t>logits</w:t>
            </w:r>
          </w:p>
        </w:tc>
        <w:tc>
          <w:tcPr>
            <w:tcW w:w="0" w:type="auto"/>
            <w:tcBorders/>
          </w:tcPr>
          <w:p>
            <w:pPr>
              <w:pStyle w:val="style0"/>
              <w:adjustRightInd w:val="false"/>
              <w:snapToGrid w:val="false"/>
              <w:rPr/>
            </w:pPr>
            <w:r>
              <w:t>1</w:t>
            </w:r>
            <w:r>
              <w:t>×</w:t>
            </w:r>
            <w:r>
              <w:t>1</w:t>
            </w:r>
            <w:r>
              <w:t>×</w:t>
            </w:r>
            <w:r>
              <w:t>2048</w:t>
            </w:r>
          </w:p>
        </w:tc>
        <w:tc>
          <w:tcPr>
            <w:tcW w:w="0" w:type="auto"/>
            <w:tcBorders>
              <w:right w:val="nil"/>
            </w:tcBorders>
          </w:tcPr>
          <w:p>
            <w:pPr>
              <w:pStyle w:val="style0"/>
              <w:adjustRightInd w:val="false"/>
              <w:snapToGrid w:val="false"/>
              <w:rPr/>
            </w:pPr>
            <w:r>
              <w:t>train</w:t>
            </w:r>
          </w:p>
        </w:tc>
      </w:tr>
      <w:tr>
        <w:tblPrEx/>
        <w:trPr/>
        <w:tc>
          <w:tcPr>
            <w:tcW w:w="0" w:type="auto"/>
            <w:tcBorders>
              <w:left w:val="nil"/>
            </w:tcBorders>
          </w:tcPr>
          <w:p>
            <w:pPr>
              <w:pStyle w:val="style0"/>
              <w:adjustRightInd w:val="false"/>
              <w:snapToGrid w:val="false"/>
              <w:rPr/>
            </w:pPr>
            <w:r>
              <w:t>softmax</w:t>
            </w:r>
          </w:p>
        </w:tc>
        <w:tc>
          <w:tcPr>
            <w:tcW w:w="0" w:type="auto"/>
            <w:tcBorders/>
          </w:tcPr>
          <w:p>
            <w:pPr>
              <w:pStyle w:val="style0"/>
              <w:adjustRightInd w:val="false"/>
              <w:snapToGrid w:val="false"/>
              <w:rPr/>
            </w:pPr>
            <w:r>
              <w:t>classifier</w:t>
            </w:r>
          </w:p>
        </w:tc>
        <w:tc>
          <w:tcPr>
            <w:tcW w:w="0" w:type="auto"/>
            <w:tcBorders/>
          </w:tcPr>
          <w:p>
            <w:pPr>
              <w:pStyle w:val="style0"/>
              <w:adjustRightInd w:val="false"/>
              <w:snapToGrid w:val="false"/>
              <w:rPr/>
            </w:pPr>
            <w:r>
              <w:t>1</w:t>
            </w:r>
            <w:r>
              <w:t>×</w:t>
            </w:r>
            <w:r>
              <w:t>1</w:t>
            </w:r>
            <w:r>
              <w:t>×</w:t>
            </w:r>
            <w:r>
              <w:t>1000</w:t>
            </w:r>
          </w:p>
        </w:tc>
        <w:tc>
          <w:tcPr>
            <w:tcW w:w="0" w:type="auto"/>
            <w:tcBorders>
              <w:right w:val="nil"/>
            </w:tcBorders>
          </w:tcPr>
          <w:p>
            <w:pPr>
              <w:pStyle w:val="style0"/>
              <w:adjustRightInd w:val="false"/>
              <w:snapToGrid w:val="false"/>
              <w:rPr/>
            </w:pPr>
            <w:r>
              <w:t>train</w:t>
            </w:r>
          </w:p>
        </w:tc>
      </w:tr>
    </w:tbl>
    <w:p>
      <w:pPr>
        <w:pStyle w:val="style66"/>
        <w:rPr/>
      </w:pPr>
    </w:p>
    <w:p>
      <w:pPr>
        <w:pStyle w:val="style66"/>
        <w:rPr/>
      </w:pPr>
      <w:r>
        <w:t>I</w:t>
      </w:r>
      <w:r>
        <w:t xml:space="preserve">n order </w:t>
      </w:r>
      <w:r>
        <w:t xml:space="preserve">to </w:t>
      </w:r>
      <w:del w:id="245" w:author="诚实可靠 小郎君" w:date="2018-10-31T00:28:00Z">
        <w:r w:rsidDel="68898660">
          <w:rPr/>
          <w:delText>resolve</w:delText>
        </w:r>
      </w:del>
      <w:del w:id="246" w:author="诚实可靠 小郎君" w:date="2018-10-31T00:28:00Z">
        <w:r w:rsidDel="68898660">
          <w:rPr/>
          <w:delText xml:space="preserve"> </w:delText>
        </w:r>
      </w:del>
      <w:ins w:id="247" w:author="诚实可靠 小郎君" w:date="2018-10-31T00:28:00Z">
        <w:r w:rsidR="873AD705">
          <w:rPr/>
          <w:t>solve</w:t>
        </w:r>
      </w:ins>
      <w:ins w:id="248" w:author="诚实可靠 小郎君" w:date="2018-10-31T00:28:00Z">
        <w:r w:rsidR="873AD705">
          <w:rPr/>
          <w:t xml:space="preserve"> </w:t>
        </w:r>
      </w:ins>
      <w:r>
        <w:t xml:space="preserve">the problem, the ImageNet is used for training the parameters of the frozen layers to </w:t>
      </w:r>
      <w:del w:id="249" w:author="诚实可靠 小郎君" w:date="2018-10-31T00:29:00Z">
        <w:r w:rsidDel="8503174B">
          <w:rPr/>
          <w:delText xml:space="preserve">learn </w:delText>
        </w:r>
      </w:del>
      <w:ins w:id="250" w:author="诚实可靠 小郎君" w:date="2018-10-31T00:29:00Z">
        <w:r w:rsidR="05D08D78">
          <w:rPr/>
          <w:t>obtain</w:t>
        </w:r>
      </w:ins>
      <w:ins w:id="251" w:author="诚实可靠 小郎君" w:date="2018-10-31T00:29:00Z">
        <w:r w:rsidR="05D08D78">
          <w:rPr/>
          <w:t xml:space="preserve"> </w:t>
        </w:r>
      </w:ins>
      <w:r>
        <w:t xml:space="preserve">a representation that is domain invariant, </w:t>
      </w:r>
      <w:ins w:id="252" w:author="诚实可靠 小郎君" w:date="2018-10-31T00:29:00Z">
        <w:r w:rsidR="606E23C9">
          <w:rPr/>
          <w:t xml:space="preserve">and </w:t>
        </w:r>
      </w:ins>
      <w:r>
        <w:t xml:space="preserve">the source labeled dataset of the rotor winding is used for training the parameters of the fully </w:t>
      </w:r>
      <w:ins w:id="253" w:author="诚实可靠 小郎君" w:date="2018-10-31T00:30:00Z">
        <w:r w:rsidR="75BCB11A">
          <w:rPr/>
          <w:t xml:space="preserve">connected </w:t>
        </w:r>
      </w:ins>
      <w:r>
        <w:t xml:space="preserve">layer to </w:t>
      </w:r>
      <w:del w:id="254" w:author="诚实可靠 小郎君" w:date="2018-10-31T00:30:00Z">
        <w:r w:rsidDel="5F2C4FA2">
          <w:rPr/>
          <w:delText xml:space="preserve">learn </w:delText>
        </w:r>
      </w:del>
      <w:ins w:id="255" w:author="诚实可靠 小郎君" w:date="2018-10-31T00:30:00Z">
        <w:r w:rsidR="F0F4827C">
          <w:rPr/>
          <w:t>build</w:t>
        </w:r>
      </w:ins>
      <w:ins w:id="256" w:author="诚实可靠 小郎君" w:date="2018-10-31T00:30:00Z">
        <w:r w:rsidR="F0F4827C">
          <w:rPr/>
          <w:t xml:space="preserve"> </w:t>
        </w:r>
      </w:ins>
      <w:r>
        <w:t xml:space="preserve">a classifier that is able to recognize rotor winding </w:t>
      </w:r>
      <w:del w:id="257" w:author="诚实可靠 小郎君" w:date="2018-10-31T00:31:00Z">
        <w:r w:rsidDel="A97A3A0E">
          <w:rPr/>
          <w:delText>image</w:delText>
        </w:r>
      </w:del>
      <w:ins w:id="258" w:author="诚实可靠 小郎君" w:date="2018-10-31T00:31:00Z">
        <w:r w:rsidR="B102262A">
          <w:rPr/>
          <w:t>images</w:t>
        </w:r>
      </w:ins>
      <w:r>
        <w:t xml:space="preserve">. Then </w:t>
      </w:r>
      <w:del w:id="259" w:author="诚实可靠 小郎君" w:date="2018-10-31T00:31:00Z">
        <w:r w:rsidDel="FF6FA344">
          <w:rPr/>
          <w:delText>saving</w:delText>
        </w:r>
      </w:del>
      <w:del w:id="260" w:author="诚实可靠 小郎君" w:date="2018-10-31T00:31:00Z">
        <w:r w:rsidDel="FF6FA344">
          <w:rPr/>
          <w:delText xml:space="preserve"> </w:delText>
        </w:r>
      </w:del>
      <w:ins w:id="261" w:author="诚实可靠 小郎君" w:date="2018-10-31T00:31:00Z">
        <w:r w:rsidR="BA0A6C59">
          <w:rPr/>
          <w:t>save</w:t>
        </w:r>
      </w:ins>
      <w:ins w:id="262" w:author="诚实可靠 小郎君" w:date="2018-10-31T00:31:00Z">
        <w:r w:rsidR="BA0A6C59">
          <w:rPr/>
          <w:t xml:space="preserve"> </w:t>
        </w:r>
      </w:ins>
      <w:r>
        <w:t xml:space="preserve">the </w:t>
      </w:r>
      <w:r>
        <w:t xml:space="preserve">model to test different </w:t>
      </w:r>
      <w:r>
        <w:t>dataset</w:t>
      </w:r>
      <w:r>
        <w:t xml:space="preserve"> of rotor winding. We expect that such a processing</w:t>
      </w:r>
      <w:r>
        <w:t xml:space="preserve"> of model-based transfer learning</w:t>
      </w:r>
      <w:r>
        <w:t xml:space="preserve"> will thus enable increased adaption performance.</w:t>
      </w:r>
      <w:r>
        <w:t xml:space="preserve"> </w:t>
      </w:r>
    </w:p>
    <w:p>
      <w:pPr>
        <w:pStyle w:val="style1"/>
        <w:rPr/>
      </w:pPr>
      <w:r>
        <w:t xml:space="preserve">Experiments </w:t>
      </w:r>
    </w:p>
    <w:commentRangeStart w:id="9"/>
    <w:p>
      <w:pPr>
        <w:pStyle w:val="style66"/>
        <w:rPr/>
      </w:pPr>
      <w:r>
        <w:t>In order to confirm the superiority of our method</w:t>
      </w:r>
      <w:r>
        <w:t>, w</w:t>
      </w:r>
      <w:r>
        <w:t xml:space="preserve">e compare the state-of-the-art transfer learning </w:t>
      </w:r>
      <w:del w:id="263" w:author="诚实可靠 小郎君" w:date="2018-10-31T00:36:00Z">
        <w:r w:rsidDel="78122287">
          <w:rPr/>
          <w:delText>methods</w:delText>
        </w:r>
      </w:del>
      <w:del w:id="264" w:author="诚实可靠 小郎君" w:date="2018-10-31T00:36:00Z">
        <w:r w:rsidDel="78122287">
          <w:rPr/>
          <w:delText xml:space="preserve"> </w:delText>
        </w:r>
      </w:del>
      <w:ins w:id="265" w:author="诚实可靠 小郎君" w:date="2018-10-31T00:36:00Z">
        <w:r w:rsidR="D294D2AD">
          <w:rPr/>
          <w:t>method</w:t>
        </w:r>
      </w:ins>
      <w:ins w:id="266" w:author="诚实可靠 小郎君" w:date="2018-10-31T00:36:00Z">
        <w:r w:rsidR="D294D2AD">
          <w:rPr/>
          <w:t xml:space="preserve"> </w:t>
        </w:r>
      </w:ins>
      <w:del w:id="267" w:author="诚实可靠 小郎君" w:date="2018-10-31T00:33:00Z">
        <w:r w:rsidDel="BD8AA818">
          <w:rPr/>
          <w:delText xml:space="preserve">to </w:delText>
        </w:r>
      </w:del>
      <w:ins w:id="268" w:author="诚实可靠 小郎君" w:date="2018-10-31T00:33:00Z">
        <w:r w:rsidR="A4A1ADA4">
          <w:rPr/>
          <w:t>with</w:t>
        </w:r>
      </w:ins>
      <w:ins w:id="269" w:author="诚实可靠 小郎君" w:date="2018-10-31T00:33:00Z">
        <w:r w:rsidR="A4A1ADA4">
          <w:rPr/>
          <w:t xml:space="preserve"> </w:t>
        </w:r>
      </w:ins>
      <w:r>
        <w:t xml:space="preserve">deep learning </w:t>
      </w:r>
      <w:del w:id="270" w:author="诚实可靠 小郎君" w:date="2018-10-31T00:36:00Z">
        <w:r w:rsidDel="2C76EB78">
          <w:rPr/>
          <w:delText xml:space="preserve">methods </w:delText>
        </w:r>
      </w:del>
      <w:ins w:id="271" w:author="诚实可靠 小郎君" w:date="2018-10-31T00:36:00Z">
        <w:r w:rsidR="33BB83A0">
          <w:rPr/>
          <w:t>method</w:t>
        </w:r>
      </w:ins>
      <w:ins w:id="272" w:author="诚实可靠 小郎君" w:date="2018-10-31T00:36:00Z">
        <w:r w:rsidR="33BB83A0">
          <w:rPr/>
          <w:t xml:space="preserve"> </w:t>
        </w:r>
      </w:ins>
      <w:ins w:id="273" w:author="诚实可靠 小郎君" w:date="2018-10-31T00:34:00Z">
        <w:r w:rsidR="37CA6DD6">
          <w:rPr/>
          <w:t xml:space="preserve">by </w:t>
        </w:r>
      </w:ins>
      <w:del w:id="274" w:author="诚实可靠 小郎君" w:date="2018-10-31T00:34:00Z">
        <w:r w:rsidDel="2B5FB9B1">
          <w:rPr/>
          <w:delText xml:space="preserve">trained </w:delText>
        </w:r>
      </w:del>
      <w:ins w:id="275" w:author="诚实可靠 小郎君" w:date="2018-10-31T00:34:00Z">
        <w:r w:rsidR="193CB1A8">
          <w:rPr/>
          <w:t>training</w:t>
        </w:r>
      </w:ins>
      <w:ins w:id="276" w:author="诚实可靠 小郎君" w:date="2018-10-31T00:34:00Z">
        <w:r w:rsidR="193CB1A8">
          <w:rPr/>
          <w:t xml:space="preserve"> </w:t>
        </w:r>
      </w:ins>
      <w:r>
        <w:t xml:space="preserve">and </w:t>
      </w:r>
      <w:del w:id="277" w:author="诚实可靠 小郎君" w:date="2018-10-31T00:34:00Z">
        <w:r w:rsidDel="AEC95288">
          <w:rPr/>
          <w:delText xml:space="preserve">tested </w:delText>
        </w:r>
      </w:del>
      <w:ins w:id="278" w:author="诚实可靠 小郎君" w:date="2018-10-31T00:34:00Z">
        <w:r w:rsidR="009603B9">
          <w:rPr/>
          <w:t>testing them</w:t>
        </w:r>
      </w:ins>
      <w:ins w:id="279" w:author="诚实可靠 小郎君" w:date="2018-10-31T00:34:00Z">
        <w:r w:rsidR="009603B9">
          <w:rPr/>
          <w:t xml:space="preserve"> </w:t>
        </w:r>
      </w:ins>
      <w:r>
        <w:t>on both</w:t>
      </w:r>
      <w:r>
        <w:t xml:space="preserve"> </w:t>
      </w:r>
      <w:del w:id="280" w:author="诚实可靠 小郎君" w:date="2018-10-31T00:32:00Z">
        <w:r w:rsidDel="B20ABA38">
          <w:rPr/>
          <w:delText>binarized</w:delText>
        </w:r>
      </w:del>
      <w:del w:id="281" w:author="诚实可靠 小郎君" w:date="2018-10-31T00:32:00Z">
        <w:r w:rsidDel="B20ABA38">
          <w:rPr/>
          <w:delText xml:space="preserve"> </w:delText>
        </w:r>
      </w:del>
      <w:ins w:id="282" w:author="诚实可靠 小郎君" w:date="2018-10-31T00:32:00Z">
        <w:r w:rsidR="CDD47F34">
          <w:rPr/>
          <w:t>binary</w:t>
        </w:r>
      </w:ins>
      <w:ins w:id="283" w:author="诚实可靠 小郎君" w:date="2018-10-31T00:32:00Z">
        <w:r w:rsidR="CDD47F34">
          <w:rPr/>
          <w:t xml:space="preserve"> </w:t>
        </w:r>
      </w:ins>
      <w:del w:id="284" w:author="诚实可靠 小郎君" w:date="2018-10-31T00:32:00Z">
        <w:r w:rsidDel="7D73FDB6">
          <w:rPr/>
          <w:delText xml:space="preserve">image </w:delText>
        </w:r>
      </w:del>
      <w:ins w:id="285" w:author="诚实可靠 小郎君" w:date="2018-10-31T00:32:00Z">
        <w:r w:rsidR="332F2573">
          <w:rPr/>
          <w:t>images</w:t>
        </w:r>
      </w:ins>
      <w:ins w:id="286" w:author="诚实可靠 小郎君" w:date="2018-10-31T00:32:00Z">
        <w:r w:rsidR="332F2573">
          <w:rPr/>
          <w:t xml:space="preserve"> </w:t>
        </w:r>
      </w:ins>
      <w:r>
        <w:t>and</w:t>
      </w:r>
      <w:r>
        <w:t xml:space="preserve"> </w:t>
      </w:r>
      <w:r>
        <w:t xml:space="preserve">color </w:t>
      </w:r>
      <w:del w:id="287" w:author="诚实可靠 小郎君" w:date="2018-10-31T00:32:00Z">
        <w:r w:rsidDel="FFE66B36">
          <w:rPr/>
          <w:delText>image</w:delText>
        </w:r>
      </w:del>
      <w:ins w:id="288" w:author="诚实可靠 小郎君" w:date="2018-10-31T00:32:00Z">
        <w:r w:rsidR="0BD4C3A0">
          <w:rPr/>
          <w:t>images</w:t>
        </w:r>
      </w:ins>
      <w:r>
        <w:t xml:space="preserve">, </w:t>
      </w:r>
      <w:commentRangeEnd w:id="9"/>
      <w:r>
        <w:rPr>
          <w:rStyle w:val="style39"/>
          <w:spacing w:val="0"/>
        </w:rPr>
        <w:commentReference w:id="9"/>
      </w:r>
      <w:r>
        <w:t>focus</w:t>
      </w:r>
      <w:del w:id="289" w:author="诚实可靠 小郎君" w:date="2018-10-31T00:36:00Z">
        <w:r w:rsidDel="CF0100CD">
          <w:rPr/>
          <w:delText>ing</w:delText>
        </w:r>
      </w:del>
      <w:r>
        <w:t xml:space="preserve"> on the efficacy of model-based </w:t>
      </w:r>
      <w:r>
        <w:t>transfer learning model train</w:t>
      </w:r>
      <w:r>
        <w:rPr>
          <w:rFonts w:hint="eastAsia"/>
          <w:lang w:eastAsia="zh-CN"/>
        </w:rPr>
        <w:t>ed</w:t>
      </w:r>
      <w:r>
        <w:t xml:space="preserve"> and </w:t>
      </w:r>
      <w:r>
        <w:t>test</w:t>
      </w:r>
      <w:r>
        <w:rPr>
          <w:rFonts w:hint="eastAsia"/>
          <w:lang w:eastAsia="zh-CN"/>
        </w:rPr>
        <w:t>ed</w:t>
      </w:r>
      <w:r>
        <w:t xml:space="preserve"> with </w:t>
      </w:r>
      <w:del w:id="290" w:author="诚实可靠 小郎君" w:date="2018-10-31T00:34:00Z">
        <w:r w:rsidDel="FA9C4361">
          <w:rPr/>
          <w:delText>binarized</w:delText>
        </w:r>
      </w:del>
      <w:del w:id="291" w:author="诚实可靠 小郎君" w:date="2018-10-31T00:34:00Z">
        <w:r w:rsidDel="FA9C4361">
          <w:rPr/>
          <w:delText xml:space="preserve"> </w:delText>
        </w:r>
      </w:del>
      <w:ins w:id="292" w:author="诚实可靠 小郎君" w:date="2018-10-31T00:34:00Z">
        <w:r w:rsidR="9CA85110">
          <w:rPr/>
          <w:t>binary</w:t>
        </w:r>
      </w:ins>
      <w:ins w:id="293" w:author="诚实可靠 小郎君" w:date="2018-10-31T00:34:00Z">
        <w:r w:rsidR="9CA85110">
          <w:rPr/>
          <w:t xml:space="preserve"> </w:t>
        </w:r>
      </w:ins>
      <w:del w:id="294" w:author="诚实可靠 小郎君" w:date="2018-10-31T00:34:00Z">
        <w:r w:rsidDel="E4C8B92E">
          <w:rPr/>
          <w:delText>image</w:delText>
        </w:r>
      </w:del>
      <w:ins w:id="295" w:author="诚实可靠 小郎君" w:date="2018-10-31T00:34:00Z">
        <w:r w:rsidR="100D3181">
          <w:rPr/>
          <w:t>images</w:t>
        </w:r>
      </w:ins>
      <w:r>
        <w:t>.</w:t>
      </w:r>
    </w:p>
    <w:p>
      <w:pPr>
        <w:pStyle w:val="style2"/>
        <w:rPr/>
      </w:pPr>
      <w:r>
        <w:t xml:space="preserve">Setup </w:t>
      </w:r>
    </w:p>
    <w:p>
      <w:pPr>
        <w:pStyle w:val="style66"/>
        <w:rPr/>
      </w:pPr>
      <w:r>
        <w:t>I</w:t>
      </w:r>
      <w:r>
        <w:rPr>
          <w:rFonts w:hint="eastAsia"/>
        </w:rPr>
        <w:t xml:space="preserve">n </w:t>
      </w:r>
      <w:r>
        <w:t>this paper,</w:t>
      </w:r>
      <w:r>
        <w:t xml:space="preserve"> the </w:t>
      </w:r>
      <w:r>
        <w:t>transfer learning</w:t>
      </w:r>
      <w:r>
        <w:t xml:space="preserve"> method need a pre-trained model.</w:t>
      </w:r>
      <w:r>
        <w:t xml:space="preserve"> </w:t>
      </w:r>
      <w:r>
        <w:t>I</w:t>
      </w:r>
      <w:r>
        <w:t xml:space="preserve">n order to </w:t>
      </w:r>
      <w:r>
        <w:t>satisfy</w:t>
      </w:r>
      <w:r>
        <w:t xml:space="preserve"> </w:t>
      </w:r>
      <w:r>
        <w:t xml:space="preserve">the </w:t>
      </w:r>
      <w:r>
        <w:t>require</w:t>
      </w:r>
      <w:r>
        <w:t xml:space="preserve">d </w:t>
      </w:r>
      <w:r>
        <w:t>transferability</w:t>
      </w:r>
      <w:r>
        <w:t xml:space="preserve">, </w:t>
      </w:r>
      <w:r>
        <w:t xml:space="preserve">we </w:t>
      </w:r>
      <w:r>
        <w:t xml:space="preserve">use ImageNet to </w:t>
      </w:r>
      <w:r>
        <w:t>pre-</w:t>
      </w:r>
      <w:r>
        <w:t>train the Ineption-V3 model.</w:t>
      </w:r>
    </w:p>
    <w:p>
      <w:pPr>
        <w:pStyle w:val="style66"/>
        <w:rPr/>
      </w:pPr>
      <w:r>
        <w:rPr>
          <w:b/>
        </w:rPr>
        <w:t>ImageNet</w:t>
      </w:r>
      <w:r>
        <w:t xml:space="preserve">  ImageNet is an image dataset organized according to the WordNet hierarchy. Each meaningful concept in WordNet, possibly described by multiple words or word phrases, is called a "synonym set" or "synset". There are more than 100,000 synsets in WordNet, </w:t>
      </w:r>
      <w:ins w:id="296" w:author="诚实可靠 小郎君" w:date="2018-10-31T00:38:00Z">
        <w:r w:rsidR="F52E5A00">
          <w:rPr/>
          <w:t xml:space="preserve">and </w:t>
        </w:r>
      </w:ins>
      <w:r>
        <w:t xml:space="preserve">majority of them are nouns (80,000+).  </w:t>
      </w:r>
      <w:bookmarkStart w:id="13" w:name="OLE_LINK13"/>
      <w:bookmarkStart w:id="14" w:name="OLE_LINK14"/>
      <w:r>
        <w:t>ImageNet aim to provide on average 1000 images to illustrate each synset.</w:t>
      </w:r>
      <w:bookmarkEnd w:id="13"/>
      <w:bookmarkEnd w:id="14"/>
      <w:r>
        <w:t xml:space="preserve"> Images of each concept are quality-controlled and human-annotated. In its completion, ImageNet will offer tens of millions of cleanly sorted images for most of the con</w:t>
      </w:r>
      <w:r>
        <w:t>cepts in the WordNet hierarchy.</w:t>
      </w:r>
    </w:p>
    <w:p>
      <w:pPr>
        <w:pStyle w:val="style66"/>
        <w:rPr/>
      </w:pPr>
      <w:r>
        <w:t>T</w:t>
      </w:r>
      <w:r>
        <w:t xml:space="preserve">he ImageNet is used for training the parameters of the frozen layers, </w:t>
      </w:r>
      <w:ins w:id="297" w:author="诚实可靠 小郎君" w:date="2018-10-31T00:40:00Z">
        <w:r w:rsidR="A6F6ACFE">
          <w:rPr/>
          <w:t xml:space="preserve">and </w:t>
        </w:r>
      </w:ins>
      <w:r>
        <w:t>the source labeled dataset of the rotor</w:t>
      </w:r>
      <w:r>
        <w:rPr>
          <w:rFonts w:hint="eastAsia"/>
          <w:lang w:eastAsia="zh-CN"/>
        </w:rPr>
        <w:t xml:space="preserve"> </w:t>
      </w:r>
      <w:r>
        <w:t xml:space="preserve">winding is used for training the parameters of the fully </w:t>
      </w:r>
      <w:r>
        <w:t xml:space="preserve">connected </w:t>
      </w:r>
      <w:r>
        <w:t xml:space="preserve">layer to </w:t>
      </w:r>
      <w:del w:id="298" w:author="诚实可靠 小郎君" w:date="2018-10-31T00:41:00Z">
        <w:r w:rsidDel="22004B73">
          <w:rPr/>
          <w:delText xml:space="preserve">learn </w:delText>
        </w:r>
      </w:del>
      <w:ins w:id="299" w:author="诚实可靠 小郎君" w:date="2018-10-31T00:41:00Z">
        <w:r w:rsidR="CFAAE4A1">
          <w:rPr/>
          <w:t>build</w:t>
        </w:r>
      </w:ins>
      <w:ins w:id="300" w:author="诚实可靠 小郎君" w:date="2018-10-31T00:41:00Z">
        <w:r w:rsidR="CFAAE4A1">
          <w:rPr/>
          <w:t xml:space="preserve"> </w:t>
        </w:r>
      </w:ins>
      <w:r>
        <w:t>a classifier. Then we froze the parameters and save the model. We evaluate our model across</w:t>
      </w:r>
      <w:r>
        <w:t xml:space="preserve"> 4 domains, same type of rotor</w:t>
      </w:r>
      <w:r>
        <w:t xml:space="preserve"> under same lighting condition,</w:t>
      </w:r>
      <w:r>
        <w:t xml:space="preserve"> </w:t>
      </w:r>
      <w:r>
        <w:t xml:space="preserve">same type of </w:t>
      </w:r>
      <w:r>
        <w:t>rotor</w:t>
      </w:r>
      <w:r>
        <w:t xml:space="preserve"> under different lighting condit</w:t>
      </w:r>
      <w:r>
        <w:t>ions, different types of rotor</w:t>
      </w:r>
      <w:r>
        <w:t xml:space="preserve"> under same lighting condition and different types of </w:t>
      </w:r>
      <w:r>
        <w:t>rotor</w:t>
      </w:r>
      <w:r>
        <w:t xml:space="preserve"> under different lighting conditions</w:t>
      </w:r>
      <w:r>
        <w:t xml:space="preserve"> (see Fig. 5</w:t>
      </w:r>
      <w:r>
        <w:t>)</w:t>
      </w:r>
      <w:r>
        <w:t>.</w:t>
      </w:r>
    </w:p>
    <w:p>
      <w:pPr>
        <w:pStyle w:val="style66"/>
        <w:rPr/>
      </w:pPr>
      <w:r>
        <w:t xml:space="preserve">In order to highlight the effectiveness of our proposed method, </w:t>
      </w:r>
      <w:del w:id="301" w:author="诚实可靠 小郎君" w:date="2018-10-31T00:44:00Z">
        <w:r w:rsidDel="6F484C9E">
          <w:rPr/>
          <w:delText>w</w:delText>
        </w:r>
      </w:del>
      <w:del w:id="302" w:author="诚实可靠 小郎君" w:date="2018-10-31T00:44:00Z">
        <w:r w:rsidDel="6F484C9E">
          <w:rPr/>
          <w:delText xml:space="preserve">e </w:delText>
        </w:r>
      </w:del>
      <w:bookmarkStart w:id="15" w:name="OLE_LINK15"/>
      <w:bookmarkStart w:id="16" w:name="OLE_LINK16"/>
      <w:ins w:id="303" w:author="诚实可靠 小郎君" w:date="2018-10-31T00:44:00Z">
        <w:r w:rsidR="ACB7D3A6">
          <w:rPr/>
          <w:t>it</w:t>
        </w:r>
      </w:ins>
      <w:ins w:id="304" w:author="诚实可靠 小郎君" w:date="2018-10-31T00:44:00Z">
        <w:r w:rsidR="ACB7D3A6">
          <w:rPr/>
          <w:t xml:space="preserve"> </w:t>
        </w:r>
      </w:ins>
      <w:del w:id="305" w:author="诚实可靠 小郎君" w:date="2018-10-31T00:44:00Z">
        <w:r w:rsidDel="BD5F5326">
          <w:rPr/>
          <w:delText xml:space="preserve">compare </w:delText>
        </w:r>
      </w:del>
      <w:ins w:id="306" w:author="诚实可靠 小郎君" w:date="2018-10-31T00:44:00Z">
        <w:r w:rsidR="5ECEDF56">
          <w:rPr/>
          <w:t>compares</w:t>
        </w:r>
      </w:ins>
      <w:ins w:id="307" w:author="诚实可靠 小郎君" w:date="2018-10-31T00:44:00Z">
        <w:r w:rsidR="5ECEDF56">
          <w:rPr/>
          <w:t xml:space="preserve"> </w:t>
        </w:r>
      </w:ins>
      <w:r>
        <w:t>to</w:t>
      </w:r>
      <w:bookmarkEnd w:id="15"/>
      <w:bookmarkEnd w:id="16"/>
      <w:r>
        <w:t xml:space="preserve"> a variety o</w:t>
      </w:r>
      <w:r>
        <w:t>f methods: Inception-V3 train</w:t>
      </w:r>
      <w:r>
        <w:rPr>
          <w:rFonts w:hint="eastAsia"/>
          <w:lang w:eastAsia="zh-CN"/>
        </w:rPr>
        <w:t>ed</w:t>
      </w:r>
      <w:r>
        <w:t xml:space="preserve"> and tested</w:t>
      </w:r>
      <w:r>
        <w:t xml:space="preserve"> with co</w:t>
      </w:r>
      <w:r>
        <w:t xml:space="preserve">lor </w:t>
      </w:r>
      <w:del w:id="308" w:author="诚实可靠 小郎君" w:date="2018-10-31T00:46:00Z">
        <w:r w:rsidDel="8834B754">
          <w:rPr/>
          <w:delText>image</w:delText>
        </w:r>
      </w:del>
      <w:ins w:id="309" w:author="诚实可靠 小郎君" w:date="2018-10-31T00:46:00Z">
        <w:r w:rsidR="99ADCA07">
          <w:rPr/>
          <w:t>images</w:t>
        </w:r>
      </w:ins>
      <w:r>
        <w:t>, Inception-V3 trained and tested</w:t>
      </w:r>
      <w:r>
        <w:t xml:space="preserve"> with </w:t>
      </w:r>
      <w:del w:id="310" w:author="诚实可靠 小郎君" w:date="2018-10-31T00:46:00Z">
        <w:r w:rsidDel="A2C43B3B">
          <w:rPr/>
          <w:delText>binarized</w:delText>
        </w:r>
      </w:del>
      <w:del w:id="311" w:author="诚实可靠 小郎君" w:date="2018-10-31T00:46:00Z">
        <w:r w:rsidDel="A2C43B3B">
          <w:rPr/>
          <w:delText xml:space="preserve"> </w:delText>
        </w:r>
      </w:del>
      <w:ins w:id="312" w:author="诚实可靠 小郎君" w:date="2018-10-31T00:46:00Z">
        <w:r w:rsidR="E7C498AC">
          <w:rPr/>
          <w:t>binary</w:t>
        </w:r>
      </w:ins>
      <w:ins w:id="313" w:author="诚实可靠 小郎君" w:date="2018-10-31T00:46:00Z">
        <w:r w:rsidR="E7C498AC">
          <w:rPr/>
          <w:t xml:space="preserve"> </w:t>
        </w:r>
      </w:ins>
      <w:del w:id="314" w:author="诚实可靠 小郎君" w:date="2018-10-31T00:46:00Z">
        <w:r w:rsidDel="7F326C33">
          <w:rPr/>
          <w:delText>image</w:delText>
        </w:r>
      </w:del>
      <w:ins w:id="315" w:author="诚实可靠 小郎君" w:date="2018-10-31T00:46:00Z">
        <w:r w:rsidR="42344C98">
          <w:rPr/>
          <w:t>images</w:t>
        </w:r>
      </w:ins>
      <w:r>
        <w:t xml:space="preserve">, </w:t>
      </w:r>
      <w:r>
        <w:t>transfer</w:t>
      </w:r>
      <w:r>
        <w:t xml:space="preserve"> Inception-V3 </w:t>
      </w:r>
      <w:r>
        <w:t>trained and tested</w:t>
      </w:r>
      <w:r>
        <w:t xml:space="preserve"> with </w:t>
      </w:r>
      <w:r>
        <w:t>color</w:t>
      </w:r>
      <w:r>
        <w:t xml:space="preserve"> </w:t>
      </w:r>
      <w:del w:id="316" w:author="诚实可靠 小郎君" w:date="2018-10-31T00:46:00Z">
        <w:r w:rsidDel="4A8B632F">
          <w:rPr/>
          <w:delText>image</w:delText>
        </w:r>
      </w:del>
      <w:ins w:id="317" w:author="诚实可靠 小郎君" w:date="2018-10-31T00:46:00Z">
        <w:r w:rsidR="BFE68F52">
          <w:rPr/>
          <w:t>images</w:t>
        </w:r>
      </w:ins>
      <w:r>
        <w:t xml:space="preserve">. The number of labeled </w:t>
      </w:r>
      <w:del w:id="318" w:author="诚实可靠 小郎君" w:date="2018-10-31T00:46:00Z">
        <w:r w:rsidDel="24AF0FBC">
          <w:rPr/>
          <w:delText xml:space="preserve">examples </w:delText>
        </w:r>
      </w:del>
      <w:ins w:id="319" w:author="诚实可靠 小郎君" w:date="2018-10-31T00:46:00Z">
        <w:r w:rsidR="14B5A4B0">
          <w:rPr/>
          <w:t>samples</w:t>
        </w:r>
      </w:ins>
      <w:ins w:id="320" w:author="诚实可靠 小郎君" w:date="2018-10-31T00:46:00Z">
        <w:r w:rsidR="14B5A4B0">
          <w:rPr/>
          <w:t xml:space="preserve"> </w:t>
        </w:r>
      </w:ins>
      <w:r>
        <w:t xml:space="preserve">of training </w:t>
      </w:r>
      <w:r>
        <w:t>dataset</w:t>
      </w:r>
      <w:r>
        <w:t xml:space="preserve"> is 24</w:t>
      </w:r>
      <w:r>
        <w:t>0</w:t>
      </w:r>
      <w:r>
        <w:t>0</w:t>
      </w:r>
      <w:r>
        <w:t xml:space="preserve">. Testing </w:t>
      </w:r>
      <w:r>
        <w:t>dataset</w:t>
      </w:r>
      <w:r>
        <w:t xml:space="preserve"> is </w:t>
      </w:r>
      <w:r>
        <w:t xml:space="preserve">divided into </w:t>
      </w:r>
      <w:r>
        <w:t>4</w:t>
      </w:r>
      <w:r>
        <w:t xml:space="preserve"> categories</w:t>
      </w:r>
      <w:r>
        <w:t>:</w:t>
      </w:r>
      <w:r>
        <w:t xml:space="preserve"> </w:t>
      </w:r>
      <w:r>
        <w:t>same type of rotor under same lighting condition,</w:t>
      </w:r>
      <w:r>
        <w:t xml:space="preserve"> </w:t>
      </w:r>
      <w:r>
        <w:t>same type of rotor under different lighting conditions, different types of rotor under same lighting condition and different types of rotor under different lighting conditions</w:t>
      </w:r>
      <w:r>
        <w:t xml:space="preserve">. The number of </w:t>
      </w:r>
      <w:r>
        <w:t xml:space="preserve">testing </w:t>
      </w:r>
      <w:del w:id="321" w:author="诚实可靠 小郎君" w:date="2018-10-31T00:47:00Z">
        <w:r w:rsidDel="B035D2A5">
          <w:rPr/>
          <w:delText xml:space="preserve">examples </w:delText>
        </w:r>
      </w:del>
      <w:ins w:id="322" w:author="诚实可靠 小郎君" w:date="2018-10-31T00:47:00Z">
        <w:r w:rsidR="165FB79D">
          <w:rPr/>
          <w:t>samples</w:t>
        </w:r>
      </w:ins>
      <w:ins w:id="323" w:author="诚实可靠 小郎君" w:date="2018-10-31T00:47:00Z">
        <w:r w:rsidR="165FB79D">
          <w:rPr/>
          <w:t xml:space="preserve"> </w:t>
        </w:r>
      </w:ins>
      <w:r>
        <w:t>of each category is 1000</w:t>
      </w:r>
      <w:r>
        <w:t>0</w:t>
      </w:r>
      <w:r>
        <w:t>.</w:t>
      </w:r>
    </w:p>
    <w:p>
      <w:pPr>
        <w:pStyle w:val="style66"/>
        <w:rPr/>
      </w:pPr>
      <w:r>
        <w:t>T</w:t>
      </w:r>
      <w:r>
        <w:t>he</w:t>
      </w:r>
      <w:r>
        <w:t xml:space="preserve"> </w:t>
      </w:r>
      <w:bookmarkStart w:id="17" w:name="OLE_LINK17"/>
      <w:bookmarkStart w:id="18" w:name="OLE_LINK18"/>
      <w:r>
        <w:t>classification accuracy</w:t>
      </w:r>
      <w:bookmarkEnd w:id="17"/>
      <w:bookmarkEnd w:id="18"/>
      <w:r>
        <w:t xml:space="preserve"> for each </w:t>
      </w:r>
      <w:r>
        <w:t>domain</w:t>
      </w:r>
      <w:r>
        <w:t xml:space="preserve"> is compared</w:t>
      </w:r>
      <w:r>
        <w:t xml:space="preserve">. For deep learning </w:t>
      </w:r>
      <w:del w:id="324" w:author="诚实可靠 小郎君" w:date="2018-10-31T00:48:00Z">
        <w:r w:rsidDel="EF2A8895">
          <w:rPr/>
          <w:delText>methods</w:delText>
        </w:r>
      </w:del>
      <w:ins w:id="325" w:author="诚实可靠 小郎君" w:date="2018-10-31T00:48:00Z">
        <w:r w:rsidR="66CCF028">
          <w:rPr/>
          <w:t>method</w:t>
        </w:r>
      </w:ins>
      <w:r>
        <w:t xml:space="preserve">, we follow the standard procedures for model training as explained in their respective papers. For transfer learning method, we use a pre-trained model to </w:t>
      </w:r>
      <w:del w:id="326" w:author="诚实可靠 小郎君" w:date="2018-10-31T00:49:00Z">
        <w:r w:rsidDel="398F1232">
          <w:rPr/>
          <w:delText xml:space="preserve">training </w:delText>
        </w:r>
      </w:del>
      <w:ins w:id="327" w:author="诚实可靠 小郎君" w:date="2018-10-31T00:49:00Z">
        <w:r w:rsidR="1B8745D2">
          <w:rPr/>
          <w:t>train</w:t>
        </w:r>
      </w:ins>
      <w:ins w:id="328" w:author="诚实可靠 小郎君" w:date="2018-10-31T00:49:00Z">
        <w:r w:rsidR="1B8745D2">
          <w:rPr/>
          <w:t xml:space="preserve"> </w:t>
        </w:r>
      </w:ins>
      <w:r>
        <w:t xml:space="preserve">a new model. </w:t>
      </w:r>
      <w:commentRangeStart w:id="10"/>
      <w:r>
        <w:t xml:space="preserve">We use the pre-trained architecture, however, due to limited training </w:t>
      </w:r>
      <w:del w:id="329" w:author="诚实可靠 小郎君" w:date="2018-10-31T00:50:00Z">
        <w:r w:rsidDel="A3B5367A">
          <w:rPr/>
          <w:delText xml:space="preserve">examples </w:delText>
        </w:r>
      </w:del>
      <w:ins w:id="330" w:author="诚实可靠 小郎君" w:date="2018-10-31T00:50:00Z">
        <w:r w:rsidR="D952BF3E">
          <w:rPr/>
          <w:t>samples</w:t>
        </w:r>
      </w:ins>
      <w:ins w:id="331" w:author="诚实可靠 小郎君" w:date="2018-10-31T00:50:00Z">
        <w:r w:rsidR="D952BF3E">
          <w:rPr/>
          <w:t xml:space="preserve"> </w:t>
        </w:r>
      </w:ins>
      <w:r>
        <w:t xml:space="preserve">in our </w:t>
      </w:r>
      <w:r>
        <w:t>dataset</w:t>
      </w:r>
      <w:r>
        <w:t xml:space="preserve">, we fix </w:t>
      </w:r>
      <w:r>
        <w:t>all layers before</w:t>
      </w:r>
      <w:r>
        <w:t xml:space="preserve"> the</w:t>
      </w:r>
      <w:r>
        <w:t xml:space="preserve"> </w:t>
      </w:r>
      <w:del w:id="332" w:author="诚实可靠 小郎君" w:date="2018-10-31T00:50:00Z">
        <w:r w:rsidDel="EC173D74">
          <w:rPr/>
          <w:delText xml:space="preserve">Linear </w:delText>
        </w:r>
      </w:del>
      <w:ins w:id="333" w:author="诚实可靠 小郎君" w:date="2018-10-31T00:50:00Z">
        <w:r w:rsidR="0DB858A4">
          <w:rPr/>
          <w:t>liner</w:t>
        </w:r>
      </w:ins>
      <w:ins w:id="334" w:author="诚实可靠 小郎君" w:date="2018-10-31T00:50:00Z">
        <w:r w:rsidR="0DB858A4">
          <w:rPr/>
          <w:t xml:space="preserve"> </w:t>
        </w:r>
      </w:ins>
      <w:r>
        <w:t>layer that were copied f</w:t>
      </w:r>
      <w:r>
        <w:t xml:space="preserve">rom pre-trained model, and </w:t>
      </w:r>
      <w:r>
        <w:t>fine-tune</w:t>
      </w:r>
      <w:r>
        <w:t xml:space="preserve"> the </w:t>
      </w:r>
      <w:del w:id="335" w:author="诚实可靠 小郎君" w:date="2018-10-31T00:50:00Z">
        <w:r w:rsidDel="3AA62471">
          <w:rPr/>
          <w:delText xml:space="preserve">Linear </w:delText>
        </w:r>
      </w:del>
      <w:ins w:id="336" w:author="诚实可靠 小郎君" w:date="2018-10-31T00:50:00Z">
        <w:r w:rsidR="CAFB2CBC">
          <w:rPr/>
          <w:t>liner</w:t>
        </w:r>
      </w:ins>
      <w:ins w:id="337" w:author="诚实可靠 小郎君" w:date="2018-10-31T00:50:00Z">
        <w:r w:rsidR="CAFB2CBC">
          <w:rPr/>
          <w:t xml:space="preserve"> </w:t>
        </w:r>
      </w:ins>
      <w:r>
        <w:t>layer</w:t>
      </w:r>
      <w:r>
        <w:t>, both via back propagation.</w:t>
      </w:r>
      <w:commentRangeEnd w:id="10"/>
      <w:r>
        <w:rPr>
          <w:rStyle w:val="style39"/>
          <w:spacing w:val="0"/>
        </w:rPr>
        <w:commentReference w:id="10"/>
      </w:r>
      <w:r>
        <w:t xml:space="preserve"> We use stochastic gradient descent (SGD) with 0.01 learning rate.</w:t>
      </w:r>
    </w:p>
    <w:p>
      <w:pPr>
        <w:pStyle w:val="style2"/>
        <w:rPr/>
      </w:pPr>
      <w:r>
        <w:t>Result and Discussion</w:t>
      </w:r>
    </w:p>
    <w:p>
      <w:pPr>
        <w:pStyle w:val="style66"/>
        <w:rPr/>
      </w:pPr>
      <w:r>
        <w:t>The te</w:t>
      </w:r>
      <w:r>
        <w:t xml:space="preserve">st </w:t>
      </w:r>
      <w:del w:id="338" w:author="诚实可靠 小郎君" w:date="2018-10-31T00:51:00Z">
        <w:r w:rsidDel="BD33A269">
          <w:rPr>
            <w:rFonts w:hint="eastAsia"/>
            <w:lang w:eastAsia="zh-CN"/>
          </w:rPr>
          <w:delText>result</w:delText>
        </w:r>
      </w:del>
      <w:ins w:id="339" w:author="诚实可靠 小郎君" w:date="2018-10-31T00:51:00Z">
        <w:r w:rsidR="C69B47FB">
          <w:rPr>
            <w:rFonts w:hint="eastAsia"/>
            <w:lang w:eastAsia="zh-CN"/>
          </w:rPr>
          <w:t>results</w:t>
        </w:r>
      </w:ins>
      <w:r>
        <w:t xml:space="preserve"> on the different</w:t>
      </w:r>
      <w:r>
        <w:t xml:space="preserve"> domain</w:t>
      </w:r>
      <w:r>
        <w:t xml:space="preserve">s are shown in </w:t>
      </w:r>
      <w:r>
        <w:t>Fig</w:t>
      </w:r>
      <w:r>
        <w:t>.</w:t>
      </w:r>
      <w:r>
        <w:t xml:space="preserve"> 5.</w:t>
      </w:r>
      <w:r>
        <w:t xml:space="preserve"> </w:t>
      </w:r>
      <w:r>
        <w:t>It could be found</w:t>
      </w:r>
      <w:r>
        <w:t xml:space="preserve"> that model-based transfer learning </w:t>
      </w:r>
      <w:ins w:id="340" w:author="诚实可靠 小郎君" w:date="2018-10-31T00:57:00Z">
        <w:r w:rsidR="7945AA41">
          <w:rPr/>
          <w:t xml:space="preserve">method </w:t>
        </w:r>
      </w:ins>
      <w:r>
        <w:t>trained and tested</w:t>
      </w:r>
      <w:r>
        <w:t xml:space="preserve"> with </w:t>
      </w:r>
      <w:del w:id="341" w:author="诚实可靠 小郎君" w:date="2018-10-31T00:57:00Z">
        <w:r w:rsidDel="81FAD458">
          <w:rPr>
            <w:rFonts w:hint="eastAsia"/>
            <w:lang w:eastAsia="zh-CN"/>
          </w:rPr>
          <w:delText>binarized</w:delText>
        </w:r>
      </w:del>
      <w:ins w:id="342" w:author="诚实可靠 小郎君" w:date="2018-10-31T00:57:00Z">
        <w:r w:rsidR="5EF981FD">
          <w:rPr>
            <w:rFonts w:hint="eastAsia"/>
            <w:lang w:eastAsia="zh-CN"/>
          </w:rPr>
          <w:t>binary</w:t>
        </w:r>
      </w:ins>
      <w:r>
        <w:t xml:space="preserve"> </w:t>
      </w:r>
      <w:del w:id="343" w:author="诚实可靠 小郎君" w:date="2018-10-31T00:57:00Z">
        <w:r w:rsidDel="F6EE9BF6">
          <w:rPr/>
          <w:delText xml:space="preserve">image </w:delText>
        </w:r>
      </w:del>
      <w:ins w:id="344" w:author="诚实可靠 小郎君" w:date="2018-10-31T00:57:00Z">
        <w:r w:rsidR="23FC3124">
          <w:rPr/>
          <w:t>images</w:t>
        </w:r>
      </w:ins>
      <w:ins w:id="345" w:author="诚实可靠 小郎君" w:date="2018-10-31T00:57:00Z">
        <w:r w:rsidR="23FC3124">
          <w:rPr/>
          <w:t xml:space="preserve"> </w:t>
        </w:r>
      </w:ins>
      <w:r>
        <w:t>significantly outperforms the</w:t>
      </w:r>
      <w:r>
        <w:t xml:space="preserve"> comparison methods on most domain</w:t>
      </w:r>
      <w:r>
        <w:t>s, and achieves comp</w:t>
      </w:r>
      <w:r>
        <w:t xml:space="preserve">arable performance on the domain of </w:t>
      </w:r>
      <w:r>
        <w:t>different types</w:t>
      </w:r>
      <w:r>
        <w:t xml:space="preserve"> of </w:t>
      </w:r>
      <w:r>
        <w:t>rotor</w:t>
      </w:r>
      <w:r>
        <w:t xml:space="preserve"> under different lighting conditions. </w:t>
      </w:r>
      <w:del w:id="346" w:author="诚实可靠 小郎君" w:date="2018-10-31T00:59:00Z">
        <w:r w:rsidDel="FC9A4B5E">
          <w:rPr/>
          <w:delText xml:space="preserve">This </w:delText>
        </w:r>
      </w:del>
      <w:ins w:id="347" w:author="诚实可靠 小郎君" w:date="2018-10-31T00:59:00Z">
        <w:r w:rsidR="FC8BC5E4">
          <w:rPr/>
          <w:t>It</w:t>
        </w:r>
      </w:ins>
      <w:ins w:id="348" w:author="诚实可靠 小郎君" w:date="2018-10-31T00:59:00Z">
        <w:r w:rsidR="FC8BC5E4">
          <w:rPr/>
          <w:t xml:space="preserve"> </w:t>
        </w:r>
      </w:ins>
      <w:r>
        <w:t xml:space="preserve">is reasonable as the adaptability of our method across different </w:t>
      </w:r>
      <w:r>
        <w:t xml:space="preserve">types </w:t>
      </w:r>
      <w:r>
        <w:t xml:space="preserve">of </w:t>
      </w:r>
      <w:r>
        <w:t xml:space="preserve">rotor under different lighting conditions. The performance boost demonstrates that our method of model-based transfer learning </w:t>
      </w:r>
      <w:r>
        <w:t>trained and tested</w:t>
      </w:r>
      <w:r>
        <w:t xml:space="preserve"> with </w:t>
      </w:r>
      <w:del w:id="349" w:author="诚实可靠 小郎君" w:date="2018-10-31T01:03:00Z">
        <w:r w:rsidDel="0339F033">
          <w:rPr>
            <w:rFonts w:hint="eastAsia"/>
            <w:lang w:eastAsia="zh-CN"/>
          </w:rPr>
          <w:delText>binarized</w:delText>
        </w:r>
      </w:del>
      <w:ins w:id="350" w:author="诚实可靠 小郎君" w:date="2018-10-31T01:03:00Z">
        <w:r w:rsidR="295C0FBB">
          <w:rPr>
            <w:rFonts w:hint="eastAsia"/>
            <w:lang w:eastAsia="zh-CN"/>
          </w:rPr>
          <w:t>binary</w:t>
        </w:r>
      </w:ins>
      <w:r>
        <w:t xml:space="preserve"> </w:t>
      </w:r>
      <w:del w:id="351" w:author="诚实可靠 小郎君" w:date="2018-10-31T01:04:00Z">
        <w:r w:rsidDel="7CF5FF8C">
          <w:rPr>
            <w:rFonts w:hint="eastAsia"/>
            <w:lang w:eastAsia="zh-CN"/>
          </w:rPr>
          <w:delText>image</w:delText>
        </w:r>
      </w:del>
      <w:ins w:id="352" w:author="诚实可靠 小郎君" w:date="2018-10-31T01:04:00Z">
        <w:r w:rsidR="4F3DBFAA">
          <w:rPr>
            <w:rFonts w:hint="eastAsia"/>
            <w:lang w:eastAsia="zh-CN"/>
          </w:rPr>
          <w:t>images</w:t>
        </w:r>
      </w:ins>
      <w:r>
        <w:t xml:space="preserve"> is able to transfer pre-trained deep models across different tasks.</w:t>
      </w:r>
    </w:p>
    <w:p>
      <w:pPr>
        <w:pStyle w:val="style66"/>
        <w:rPr>
          <w:lang w:eastAsia="zh-CN"/>
        </w:rPr>
        <w:sectPr>
          <w:type w:val="continuous"/>
          <w:pgSz w:w="11909" w:h="16834" w:orient="portrait" w:code="9"/>
          <w:pgMar w:top="1080" w:right="734" w:bottom="2434" w:left="734" w:header="720" w:footer="720" w:gutter="0"/>
          <w:cols w:space="360" w:num="2"/>
          <w:rtlGutter/>
          <w:docGrid w:linePitch="360"/>
        </w:sectPr>
      </w:pPr>
    </w:p>
    <w:p>
      <w:pPr>
        <w:pStyle w:val="style66"/>
        <w:rPr>
          <w:lang w:eastAsia="zh-CN"/>
        </w:rPr>
      </w:pPr>
      <w:r>
        <w:rPr>
          <w:lang w:eastAsia="zh-CN"/>
        </w:rPr>
        <w:t xml:space="preserve">                                                     </w:t>
      </w:r>
      <w:r>
        <w:rPr>
          <w:lang w:eastAsia="zh-CN"/>
        </w:rPr>
        <w:t xml:space="preserve">                   </w:t>
      </w:r>
      <w:r>
        <w:rPr>
          <w:noProof/>
          <w:lang w:eastAsia="zh-CN"/>
        </w:rPr>
      </w:r>
      <w:r>
        <w:rPr>
          <w:noProof/>
          <w:lang w:eastAsia="zh-CN"/>
        </w:rPr>
      </w:r>
      <w:r>
        <w:rPr>
          <w:noProof/>
          <w:lang w:eastAsia="zh-CN"/>
        </w:rPr>
      </w:r>
      <w:r>
        <w:rPr>
          <w:noProof/>
          <w:lang w:eastAsia="zh-CN"/>
        </w:rPr>
        <w:drawing>
          <wp:inline distL="114300" distT="0" distB="0" distR="114300">
            <wp:extent cx="6638925" cy="268955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zh-CN"/>
        </w:rPr>
      </w:r>
    </w:p>
    <w:p>
      <w:pPr>
        <w:pStyle w:val="style66"/>
        <w:jc w:val="center"/>
        <w:rPr>
          <w:lang w:eastAsia="zh-CN"/>
        </w:rPr>
        <w:sectPr>
          <w:type w:val="continuous"/>
          <w:pgSz w:w="11909" w:h="16834" w:orient="portrait" w:code="9"/>
          <w:pgMar w:top="1080" w:right="734" w:bottom="2434" w:left="734" w:header="720" w:footer="720" w:gutter="0"/>
          <w:cols w:space="360"/>
          <w:rtlGutter/>
          <w:docGrid w:linePitch="360"/>
        </w:sectPr>
      </w:pPr>
      <w:r>
        <w:rPr>
          <w:rFonts w:hint="eastAsia"/>
          <w:noProof/>
          <w:spacing w:val="0"/>
          <w:sz w:val="16"/>
          <w:szCs w:val="16"/>
        </w:rPr>
        <w:t>F</w:t>
      </w:r>
      <w:r>
        <w:rPr>
          <w:noProof/>
          <w:spacing w:val="0"/>
          <w:sz w:val="16"/>
          <w:szCs w:val="16"/>
        </w:rPr>
        <w:t>eature 5</w:t>
      </w:r>
      <w:r>
        <w:rPr>
          <w:noProof/>
          <w:spacing w:val="0"/>
          <w:sz w:val="16"/>
          <w:szCs w:val="16"/>
        </w:rPr>
        <w:t>. Accuracy of different models on different testing dataset</w:t>
      </w:r>
    </w:p>
    <w:p>
      <w:pPr>
        <w:pStyle w:val="style66"/>
        <w:rPr>
          <w:lang w:eastAsia="zh-CN"/>
        </w:rPr>
        <w:sectPr>
          <w:type w:val="continuous"/>
          <w:pgSz w:w="11909" w:h="16834" w:orient="portrait" w:code="9"/>
          <w:pgMar w:top="1080" w:right="734" w:bottom="2434" w:left="734" w:header="720" w:footer="720" w:gutter="0"/>
          <w:cols w:space="360" w:num="2"/>
          <w:rtlGutter/>
          <w:docGrid w:linePitch="360"/>
        </w:sectPr>
      </w:pPr>
      <w:r>
        <w:rPr>
          <w:lang w:eastAsia="zh-CN"/>
        </w:rPr>
        <w:t xml:space="preserve">                                                                                       </w:t>
      </w:r>
    </w:p>
    <w:p>
      <w:pPr>
        <w:pStyle w:val="style66"/>
        <w:rPr/>
      </w:pPr>
      <w:r>
        <w:t xml:space="preserve">From the experimental results, we can </w:t>
      </w:r>
      <w:r>
        <w:rPr>
          <w:rFonts w:hint="eastAsia"/>
          <w:lang w:eastAsia="zh-CN"/>
        </w:rPr>
        <w:t>draw</w:t>
      </w:r>
      <w:r>
        <w:t xml:space="preserve"> </w:t>
      </w:r>
      <w:r>
        <w:rPr>
          <w:rFonts w:hint="eastAsia"/>
          <w:lang w:eastAsia="zh-CN"/>
        </w:rPr>
        <w:t>the</w:t>
      </w:r>
      <w:r>
        <w:t xml:space="preserve"> </w:t>
      </w:r>
      <w:r>
        <w:rPr>
          <w:rFonts w:hint="eastAsia"/>
          <w:lang w:eastAsia="zh-CN"/>
        </w:rPr>
        <w:t>following conclusion</w:t>
      </w:r>
      <w:r>
        <w:t>. (1</w:t>
      </w:r>
      <w:r>
        <w:rPr>
          <w:rFonts w:hint="eastAsia"/>
          <w:lang w:eastAsia="zh-CN"/>
        </w:rPr>
        <w:t xml:space="preserve">) </w:t>
      </w:r>
      <w:r>
        <w:t>Model</w:t>
      </w:r>
      <w:r>
        <w:t>-based transfer learning method</w:t>
      </w:r>
      <w:r>
        <w:t xml:space="preserve"> significantly outperform</w:t>
      </w:r>
      <w:r>
        <w:t>s</w:t>
      </w:r>
      <w:r>
        <w:t xml:space="preserve"> conventional deep learning based</w:t>
      </w:r>
      <w:r>
        <w:t xml:space="preserve"> method</w:t>
      </w:r>
      <w:r>
        <w:t xml:space="preserve"> by a larger margin. (2) Among the model-based transfer learning methods, the model </w:t>
      </w:r>
      <w:r>
        <w:t>trained and tested</w:t>
      </w:r>
      <w:r>
        <w:t xml:space="preserve"> with </w:t>
      </w:r>
      <w:del w:id="353" w:author="诚实可靠 小郎君" w:date="2018-10-31T01:07:00Z">
        <w:r w:rsidDel="B9B5474D">
          <w:rPr>
            <w:rFonts w:hint="eastAsia"/>
            <w:lang w:eastAsia="zh-CN"/>
          </w:rPr>
          <w:delText>binarized</w:delText>
        </w:r>
      </w:del>
      <w:ins w:id="354" w:author="诚实可靠 小郎君" w:date="2018-10-31T01:07:00Z">
        <w:r w:rsidR="6058B141">
          <w:rPr>
            <w:rFonts w:hint="eastAsia"/>
            <w:lang w:eastAsia="zh-CN"/>
          </w:rPr>
          <w:t>binary</w:t>
        </w:r>
      </w:ins>
      <w:r>
        <w:t xml:space="preserve"> </w:t>
      </w:r>
      <w:del w:id="355" w:author="诚实可靠 小郎君" w:date="2018-10-31T01:07:00Z">
        <w:r w:rsidDel="4FA2A03C">
          <w:rPr>
            <w:rFonts w:hint="eastAsia"/>
            <w:lang w:eastAsia="zh-CN"/>
          </w:rPr>
          <w:delText>image</w:delText>
        </w:r>
      </w:del>
      <w:ins w:id="356" w:author="诚实可靠 小郎君" w:date="2018-10-31T01:07:00Z">
        <w:r w:rsidR="0E3A4507">
          <w:rPr>
            <w:rFonts w:hint="eastAsia"/>
            <w:lang w:eastAsia="zh-CN"/>
          </w:rPr>
          <w:t>images</w:t>
        </w:r>
      </w:ins>
      <w:r>
        <w:t xml:space="preserve"> provides great improvement, suggest</w:t>
      </w:r>
      <w:del w:id="357" w:author="诚实可靠 小郎君" w:date="2018-10-31T01:08:00Z">
        <w:r w:rsidDel="F55392A6">
          <w:rPr/>
          <w:delText>ing</w:delText>
        </w:r>
      </w:del>
      <w:r>
        <w:t xml:space="preserve"> that the model </w:t>
      </w:r>
      <w:r>
        <w:t>trained and tested</w:t>
      </w:r>
      <w:r>
        <w:t xml:space="preserve"> with </w:t>
      </w:r>
      <w:del w:id="358" w:author="诚实可靠 小郎君" w:date="2018-10-31T01:08:00Z">
        <w:r w:rsidDel="8A6C7C03">
          <w:rPr>
            <w:rFonts w:hint="eastAsia"/>
            <w:lang w:eastAsia="zh-CN"/>
          </w:rPr>
          <w:delText>binarized</w:delText>
        </w:r>
      </w:del>
      <w:ins w:id="359" w:author="诚实可靠 小郎君" w:date="2018-10-31T01:08:00Z">
        <w:r w:rsidR="CDCC75C8">
          <w:rPr>
            <w:rFonts w:hint="eastAsia"/>
            <w:lang w:eastAsia="zh-CN"/>
          </w:rPr>
          <w:t>binary</w:t>
        </w:r>
      </w:ins>
      <w:r>
        <w:t xml:space="preserve"> </w:t>
      </w:r>
      <w:del w:id="360" w:author="诚实可靠 小郎君" w:date="2018-10-31T01:08:00Z">
        <w:r w:rsidDel="468FBD77">
          <w:rPr>
            <w:rFonts w:hint="eastAsia"/>
            <w:lang w:eastAsia="zh-CN"/>
          </w:rPr>
          <w:delText>image</w:delText>
        </w:r>
      </w:del>
      <w:ins w:id="361" w:author="诚实可靠 小郎君" w:date="2018-10-31T01:08:00Z">
        <w:r w:rsidR="CB877265">
          <w:rPr>
            <w:rFonts w:hint="eastAsia"/>
            <w:lang w:eastAsia="zh-CN"/>
          </w:rPr>
          <w:t>images</w:t>
        </w:r>
      </w:ins>
      <w:r>
        <w:t xml:space="preserve"> can </w:t>
      </w:r>
      <w:del w:id="362" w:author="诚实可靠 小郎君" w:date="2018-10-31T01:09:00Z">
        <w:r w:rsidDel="10922B0F">
          <w:rPr>
            <w:rFonts w:hint="eastAsia"/>
            <w:lang w:eastAsia="zh-CN"/>
          </w:rPr>
          <w:delText>adapted</w:delText>
        </w:r>
      </w:del>
      <w:ins w:id="363" w:author="诚实可靠 小郎君" w:date="2018-10-31T01:09:00Z">
        <w:r w:rsidR="A3EA4B29">
          <w:rPr>
            <w:rFonts w:hint="eastAsia"/>
            <w:lang w:eastAsia="zh-CN"/>
          </w:rPr>
          <w:t>adapt</w:t>
        </w:r>
      </w:ins>
      <w:r>
        <w:t xml:space="preserve"> to the </w:t>
      </w:r>
      <w:del w:id="364" w:author="诚实可靠 小郎君" w:date="2018-10-31T01:09:00Z">
        <w:r w:rsidDel="CE76F50A">
          <w:rPr>
            <w:rFonts w:hint="eastAsia"/>
            <w:lang w:eastAsia="zh-CN"/>
          </w:rPr>
          <w:delText>change</w:delText>
        </w:r>
      </w:del>
      <w:ins w:id="365" w:author="诚实可靠 小郎君" w:date="2018-10-31T01:09:00Z">
        <w:r w:rsidR="764571C2">
          <w:rPr>
            <w:lang w:eastAsia="zh-CN"/>
          </w:rPr>
          <w:t xml:space="preserve">changes </w:t>
        </w:r>
      </w:ins>
      <w:ins w:id="366" w:author="诚实可靠 小郎君" w:date="2018-10-31T01:10:00Z">
        <w:r w:rsidR="2F0D8F2B">
          <w:rPr>
            <w:lang w:eastAsia="zh-CN"/>
          </w:rPr>
          <w:t>of</w:t>
        </w:r>
      </w:ins>
      <w:r>
        <w:t xml:space="preserve"> both rotor type and lighting condition very well. (3) </w:t>
      </w:r>
      <w:r>
        <w:t xml:space="preserve">When it comes to the situation that we have limited labeled </w:t>
      </w:r>
      <w:del w:id="367" w:author="诚实可靠 小郎君" w:date="2018-10-31T01:10:00Z">
        <w:r w:rsidDel="4C82CDE1">
          <w:rPr/>
          <w:delText xml:space="preserve">examples </w:delText>
        </w:r>
      </w:del>
      <w:ins w:id="368" w:author="诚实可靠 小郎君" w:date="2018-10-31T01:10:00Z">
        <w:r w:rsidR="FDB3C878">
          <w:rPr/>
          <w:t>samples</w:t>
        </w:r>
      </w:ins>
      <w:ins w:id="369" w:author="诚实可靠 小郎君" w:date="2018-10-31T01:10:00Z">
        <w:r w:rsidR="FDB3C878">
          <w:rPr/>
          <w:t xml:space="preserve"> </w:t>
        </w:r>
      </w:ins>
      <w:r>
        <w:t>and there is</w:t>
      </w:r>
      <w:r>
        <w:t xml:space="preserve"> dataset bias between source dataset</w:t>
      </w:r>
      <w:r>
        <w:t xml:space="preserve"> </w:t>
      </w:r>
      <w:r>
        <w:t xml:space="preserve">and target </w:t>
      </w:r>
      <w:r>
        <w:t xml:space="preserve">dataset. </w:t>
      </w:r>
      <w:r>
        <w:t>Model-</w:t>
      </w:r>
      <w:r>
        <w:t>based tran</w:t>
      </w:r>
      <w:r>
        <w:t xml:space="preserve">sfer learning </w:t>
      </w:r>
      <w:ins w:id="370" w:author="诚实可靠 小郎君" w:date="2018-10-31T01:11:00Z">
        <w:r w:rsidR="AA374380">
          <w:rPr/>
          <w:t>model</w:t>
        </w:r>
      </w:ins>
      <w:ins w:id="371" w:author="诚实可靠 小郎君" w:date="2018-10-31T01:10:00Z">
        <w:r w:rsidR="F34AEB09">
          <w:rPr/>
          <w:t xml:space="preserve"> </w:t>
        </w:r>
      </w:ins>
      <w:r>
        <w:t>trained and tested</w:t>
      </w:r>
      <w:r>
        <w:t xml:space="preserve"> with </w:t>
      </w:r>
      <w:del w:id="372" w:author="诚实可靠 小郎君" w:date="2018-10-31T01:11:00Z">
        <w:r w:rsidDel="ED0D881B">
          <w:rPr/>
          <w:delText>binarized</w:delText>
        </w:r>
      </w:del>
      <w:del w:id="373" w:author="诚实可靠 小郎君" w:date="2018-10-31T01:11:00Z">
        <w:r w:rsidDel="ED0D881B">
          <w:rPr/>
          <w:delText xml:space="preserve"> </w:delText>
        </w:r>
      </w:del>
      <w:ins w:id="374" w:author="诚实可靠 小郎君" w:date="2018-10-31T01:11:00Z">
        <w:r w:rsidR="AB4BFE78">
          <w:rPr/>
          <w:t>binary</w:t>
        </w:r>
      </w:ins>
      <w:ins w:id="375" w:author="诚实可靠 小郎君" w:date="2018-10-31T01:11:00Z">
        <w:r w:rsidR="AB4BFE78">
          <w:rPr/>
          <w:t xml:space="preserve"> </w:t>
        </w:r>
      </w:ins>
      <w:del w:id="376" w:author="诚实可靠 小郎君" w:date="2018-10-31T01:11:00Z">
        <w:r w:rsidDel="1647C2BB">
          <w:rPr/>
          <w:delText xml:space="preserve">image </w:delText>
        </w:r>
      </w:del>
      <w:ins w:id="377" w:author="诚实可靠 小郎君" w:date="2018-10-31T01:11:00Z">
        <w:r w:rsidR="FFDB5EB8">
          <w:rPr/>
          <w:t>images</w:t>
        </w:r>
      </w:ins>
      <w:ins w:id="378" w:author="诚实可靠 小郎君" w:date="2018-10-31T01:11:00Z">
        <w:r w:rsidR="FFDB5EB8">
          <w:rPr/>
          <w:t xml:space="preserve"> </w:t>
        </w:r>
      </w:ins>
      <w:r>
        <w:t>significantly outperform</w:t>
      </w:r>
      <w:r>
        <w:t>s</w:t>
      </w:r>
      <w:r>
        <w:t xml:space="preserve"> all other models.</w:t>
      </w:r>
      <w:r>
        <w:t xml:space="preserve"> </w:t>
      </w:r>
    </w:p>
    <w:p>
      <w:pPr>
        <w:pStyle w:val="style1"/>
        <w:numPr>
          <w:ilvl w:val="0"/>
          <w:numId w:val="2"/>
        </w:numPr>
        <w:rPr/>
      </w:pPr>
      <w:r>
        <w:t xml:space="preserve">Conclusion </w:t>
      </w:r>
    </w:p>
    <w:p>
      <w:pPr>
        <w:pStyle w:val="style66"/>
        <w:rPr/>
      </w:pPr>
      <w:r>
        <w:t>In this paper, we present</w:t>
      </w:r>
      <w:r>
        <w:t xml:space="preserve"> a model-based transfer learning method for classification. This method makes use of pre-trained </w:t>
      </w:r>
      <w:r>
        <w:br/>
      </w:r>
      <w:r>
        <w:t xml:space="preserve">Inception-V3 trained with ImageNet </w:t>
      </w:r>
      <w:r>
        <w:rPr>
          <w:rFonts w:hint="eastAsia"/>
          <w:lang w:eastAsia="zh-CN"/>
        </w:rPr>
        <w:t>and</w:t>
      </w:r>
      <w:r>
        <w:t xml:space="preserve"> </w:t>
      </w:r>
      <w:r>
        <w:t xml:space="preserve">then </w:t>
      </w:r>
      <w:commentRangeStart w:id="11"/>
      <w:r>
        <w:t>fine-tuning</w:t>
      </w:r>
      <w:commentRangeEnd w:id="11"/>
      <w:r>
        <w:rPr>
          <w:rStyle w:val="style39"/>
          <w:spacing w:val="0"/>
        </w:rPr>
        <w:commentReference w:id="11"/>
      </w:r>
      <w:r>
        <w:t xml:space="preserve"> on </w:t>
      </w:r>
      <w:del w:id="379" w:author="诚实可靠 小郎君" w:date="2018-10-31T01:12:00Z">
        <w:r w:rsidDel="37E6D90F">
          <w:rPr>
            <w:rFonts w:hint="eastAsia"/>
            <w:lang w:eastAsia="zh-CN"/>
          </w:rPr>
          <w:delText>b</w:delText>
        </w:r>
      </w:del>
      <w:del w:id="380" w:author="诚实可靠 小郎君" w:date="2018-10-31T01:12:00Z">
        <w:r w:rsidDel="37E6D90F">
          <w:rPr>
            <w:rFonts w:hint="eastAsia"/>
            <w:lang w:eastAsia="zh-CN"/>
          </w:rPr>
          <w:delText>inarized</w:delText>
        </w:r>
      </w:del>
      <w:del w:id="381" w:author="诚实可靠 小郎君" w:date="2018-10-31T01:12:00Z">
        <w:r w:rsidDel="37E6D90F">
          <w:rPr/>
          <w:delText xml:space="preserve"> </w:delText>
        </w:r>
      </w:del>
      <w:ins w:id="382" w:author="诚实可靠 小郎君" w:date="2018-10-31T01:12:00Z">
        <w:r w:rsidR="47C1E251">
          <w:rPr>
            <w:lang w:eastAsia="zh-CN"/>
          </w:rPr>
          <w:t>binary</w:t>
        </w:r>
      </w:ins>
      <w:ins w:id="383" w:author="诚实可靠 小郎君" w:date="2018-10-31T01:12:00Z">
        <w:r w:rsidR="47C1E251">
          <w:rPr/>
          <w:t xml:space="preserve"> </w:t>
        </w:r>
      </w:ins>
      <w:del w:id="384" w:author="诚实可靠 小郎君" w:date="2018-10-31T01:12:00Z">
        <w:r w:rsidDel="0DE7BBE3">
          <w:rPr>
            <w:rFonts w:hint="eastAsia"/>
            <w:lang w:eastAsia="zh-CN"/>
          </w:rPr>
          <w:delText>image</w:delText>
        </w:r>
      </w:del>
      <w:del w:id="385" w:author="诚实可靠 小郎君" w:date="2018-10-31T01:12:00Z">
        <w:r w:rsidDel="0DE7BBE3">
          <w:rPr/>
          <w:delText xml:space="preserve"> </w:delText>
        </w:r>
      </w:del>
      <w:ins w:id="386" w:author="诚实可靠 小郎君" w:date="2018-10-31T01:12:00Z">
        <w:r w:rsidR="A008165C">
          <w:rPr>
            <w:lang w:eastAsia="zh-CN"/>
          </w:rPr>
          <w:t>images</w:t>
        </w:r>
      </w:ins>
      <w:ins w:id="387" w:author="诚实可靠 小郎君" w:date="2018-10-31T01:12:00Z">
        <w:r w:rsidR="A008165C">
          <w:rPr/>
          <w:t xml:space="preserve"> </w:t>
        </w:r>
      </w:ins>
      <w:r>
        <w:t>to ensure that domains are indistinguishabl</w:t>
      </w:r>
      <w:r>
        <w:t xml:space="preserve">e in the </w:t>
      </w:r>
      <w:del w:id="388" w:author="诚实可靠 小郎君" w:date="2018-10-31T01:12:00Z">
        <w:r w:rsidDel="23E08FAB">
          <w:rPr/>
          <w:delText xml:space="preserve">learned </w:delText>
        </w:r>
      </w:del>
      <w:ins w:id="389" w:author="诚实可靠 小郎君" w:date="2018-10-31T01:12:00Z">
        <w:r w:rsidR="B7C573B0">
          <w:rPr/>
          <w:t>obtained</w:t>
        </w:r>
      </w:ins>
      <w:ins w:id="390" w:author="诚实可靠 小郎君" w:date="2018-10-31T01:12:00Z">
        <w:r w:rsidR="B7C573B0">
          <w:rPr/>
          <w:t xml:space="preserve"> </w:t>
        </w:r>
      </w:ins>
      <w:del w:id="391" w:author="诚实可靠 小郎君" w:date="2018-10-31T01:12:00Z">
        <w:r w:rsidDel="C6E7C208">
          <w:rPr/>
          <w:delText>representation</w:delText>
        </w:r>
      </w:del>
      <w:ins w:id="392" w:author="诚实可靠 小郎君" w:date="2018-10-31T01:12:00Z">
        <w:r w:rsidR="65DD3021">
          <w:rPr/>
          <w:t>representations</w:t>
        </w:r>
      </w:ins>
      <w:r>
        <w:t>.</w:t>
      </w:r>
      <w:r>
        <w:t xml:space="preserve"> </w:t>
      </w:r>
    </w:p>
    <w:p>
      <w:pPr>
        <w:pStyle w:val="style66"/>
        <w:rPr/>
      </w:pPr>
      <w:r>
        <w:t>A</w:t>
      </w:r>
      <w:r>
        <w:t>nd</w:t>
      </w:r>
      <w:r>
        <w:rPr>
          <w:rFonts w:hint="eastAsia"/>
          <w:lang w:eastAsia="zh-CN"/>
        </w:rPr>
        <w:t xml:space="preserve"> </w:t>
      </w:r>
      <w:r>
        <w:t>we present</w:t>
      </w:r>
      <w:r>
        <w:t xml:space="preserve"> </w:t>
      </w:r>
      <w:r>
        <w:t xml:space="preserve">a new effective method </w:t>
      </w:r>
      <w:del w:id="393" w:author="诚实可靠 小郎君" w:date="2018-10-31T01:15:00Z">
        <w:r w:rsidDel="966F0B6F">
          <w:rPr/>
          <w:delText xml:space="preserve">how </w:delText>
        </w:r>
      </w:del>
      <w:r>
        <w:t xml:space="preserve">to convert color </w:t>
      </w:r>
      <w:del w:id="394" w:author="诚实可靠 小郎君" w:date="2018-10-31T01:14:00Z">
        <w:r w:rsidDel="5F283FBC">
          <w:rPr>
            <w:rFonts w:hint="eastAsia"/>
            <w:lang w:eastAsia="zh-CN"/>
          </w:rPr>
          <w:delText>image</w:delText>
        </w:r>
      </w:del>
      <w:ins w:id="395" w:author="诚实可靠 小郎君" w:date="2018-10-31T01:14:00Z">
        <w:r w:rsidR="8EC39457">
          <w:rPr>
            <w:rFonts w:hint="eastAsia"/>
            <w:lang w:eastAsia="zh-CN"/>
          </w:rPr>
          <w:t>images</w:t>
        </w:r>
      </w:ins>
      <w:r>
        <w:t xml:space="preserve"> into </w:t>
      </w:r>
      <w:del w:id="396" w:author="诚实可靠 小郎君" w:date="2018-10-31T01:14:00Z">
        <w:r w:rsidDel="A6288D6C">
          <w:rPr>
            <w:rFonts w:hint="eastAsia"/>
            <w:lang w:eastAsia="zh-CN"/>
          </w:rPr>
          <w:delText>b</w:delText>
        </w:r>
      </w:del>
      <w:del w:id="397" w:author="诚实可靠 小郎君" w:date="2018-10-31T01:14:00Z">
        <w:r w:rsidDel="A6288D6C">
          <w:rPr>
            <w:rFonts w:hint="eastAsia"/>
            <w:lang w:eastAsia="zh-CN"/>
          </w:rPr>
          <w:delText>inarized</w:delText>
        </w:r>
      </w:del>
      <w:ins w:id="398" w:author="诚实可靠 小郎君" w:date="2018-10-31T01:14:00Z">
        <w:r w:rsidR="130D0798">
          <w:rPr>
            <w:rFonts w:hint="eastAsia"/>
            <w:lang w:eastAsia="zh-CN"/>
          </w:rPr>
          <w:t>binary</w:t>
        </w:r>
      </w:ins>
      <w:r>
        <w:t xml:space="preserve"> </w:t>
      </w:r>
      <w:del w:id="399" w:author="诚实可靠 小郎君" w:date="2018-10-31T01:14:00Z">
        <w:r w:rsidDel="F40D3768">
          <w:rPr>
            <w:rFonts w:hint="eastAsia"/>
            <w:lang w:eastAsia="zh-CN"/>
          </w:rPr>
          <w:delText>image</w:delText>
        </w:r>
      </w:del>
      <w:ins w:id="400" w:author="诚实可靠 小郎君" w:date="2018-10-31T01:15:00Z">
        <w:r w:rsidR="1DFFD7E4">
          <w:rPr>
            <w:rFonts w:hint="eastAsia"/>
            <w:lang w:eastAsia="zh-CN"/>
          </w:rPr>
          <w:t>images</w:t>
        </w:r>
      </w:ins>
      <w:r>
        <w:t>. The new binarization method</w:t>
      </w:r>
      <w:r>
        <w:t xml:space="preserve"> </w:t>
      </w:r>
      <w:r>
        <w:t xml:space="preserve">is used to </w:t>
      </w:r>
      <w:del w:id="401" w:author="诚实可靠 小郎君" w:date="2018-10-31T01:15:00Z">
        <w:r w:rsidDel="64F80353">
          <w:rPr>
            <w:rFonts w:hint="eastAsia"/>
            <w:lang w:eastAsia="zh-CN"/>
          </w:rPr>
          <w:delText>converting</w:delText>
        </w:r>
      </w:del>
      <w:ins w:id="402" w:author="诚实可靠 小郎君" w:date="2018-10-31T01:15:00Z">
        <w:r w:rsidR="0F6E7480">
          <w:rPr>
            <w:rFonts w:hint="eastAsia"/>
            <w:lang w:eastAsia="zh-CN"/>
          </w:rPr>
          <w:t>convert</w:t>
        </w:r>
      </w:ins>
      <w:r>
        <w:t xml:space="preserve"> </w:t>
      </w:r>
      <w:r>
        <w:t>training dataset and</w:t>
      </w:r>
      <w:r>
        <w:t xml:space="preserve"> testing dataset </w:t>
      </w:r>
      <w:r>
        <w:t xml:space="preserve">into </w:t>
      </w:r>
      <w:r>
        <w:t>b</w:t>
      </w:r>
      <w:r>
        <w:t>inarized</w:t>
      </w:r>
      <w:r>
        <w:t xml:space="preserve"> </w:t>
      </w:r>
      <w:del w:id="403" w:author="诚实可靠 小郎君" w:date="2018-10-31T01:15:00Z">
        <w:r w:rsidDel="280F1707">
          <w:rPr>
            <w:rFonts w:hint="eastAsia"/>
            <w:lang w:eastAsia="zh-CN"/>
          </w:rPr>
          <w:delText>image</w:delText>
        </w:r>
      </w:del>
      <w:ins w:id="404" w:author="诚实可靠 小郎君" w:date="2018-10-31T01:15:00Z">
        <w:r w:rsidR="F30329A9">
          <w:rPr>
            <w:rFonts w:hint="eastAsia"/>
            <w:lang w:eastAsia="zh-CN"/>
          </w:rPr>
          <w:t>images</w:t>
        </w:r>
      </w:ins>
      <w:r>
        <w:t xml:space="preserve"> during training</w:t>
      </w:r>
      <w:r>
        <w:t xml:space="preserve"> </w:t>
      </w:r>
      <w:r>
        <w:t>and</w:t>
      </w:r>
      <w:r>
        <w:t xml:space="preserve"> testing</w:t>
      </w:r>
      <w:r>
        <w:t xml:space="preserve"> our model</w:t>
      </w:r>
      <w:r>
        <w:t xml:space="preserve">. Using </w:t>
      </w:r>
      <w:del w:id="405" w:author="诚实可靠 小郎君" w:date="2018-10-31T01:15:00Z">
        <w:r w:rsidDel="1DE59E4F">
          <w:rPr>
            <w:rFonts w:hint="eastAsia"/>
            <w:lang w:eastAsia="zh-CN"/>
          </w:rPr>
          <w:delText>binarized</w:delText>
        </w:r>
      </w:del>
      <w:ins w:id="406" w:author="诚实可靠 小郎君" w:date="2018-10-31T01:15:00Z">
        <w:r w:rsidR="42BD0344">
          <w:rPr>
            <w:rFonts w:hint="eastAsia"/>
            <w:lang w:eastAsia="zh-CN"/>
          </w:rPr>
          <w:t>b</w:t>
        </w:r>
      </w:ins>
      <w:ins w:id="407" w:author="诚实可靠 小郎君" w:date="2018-10-31T01:16:00Z">
        <w:r w:rsidR="BDAD3325">
          <w:rPr>
            <w:rFonts w:hint="eastAsia"/>
            <w:lang w:eastAsia="zh-CN"/>
          </w:rPr>
          <w:t>i</w:t>
        </w:r>
      </w:ins>
      <w:ins w:id="408" w:author="诚实可靠 小郎君" w:date="2018-10-31T01:15:00Z">
        <w:r w:rsidR="DCDFCCCE">
          <w:rPr>
            <w:rFonts w:hint="eastAsia"/>
            <w:lang w:eastAsia="zh-CN"/>
          </w:rPr>
          <w:t>nary</w:t>
        </w:r>
      </w:ins>
      <w:r>
        <w:t xml:space="preserve"> dataset, our model</w:t>
      </w:r>
      <w:r>
        <w:t xml:space="preserve"> achieve</w:t>
      </w:r>
      <w:r>
        <w:t>s</w:t>
      </w:r>
      <w:r>
        <w:t xml:space="preserve"> st</w:t>
      </w:r>
      <w:r>
        <w:t>ate-of-the-art performance on t</w:t>
      </w:r>
      <w:r>
        <w:rPr>
          <w:rFonts w:hint="eastAsia"/>
          <w:lang w:eastAsia="zh-CN"/>
        </w:rPr>
        <w:t>e</w:t>
      </w:r>
      <w:r>
        <w:t xml:space="preserve">sting dataset which belong to different types </w:t>
      </w:r>
      <w:r>
        <w:t xml:space="preserve">of rotor </w:t>
      </w:r>
      <w:r>
        <w:t xml:space="preserve">under different lighting conditions, </w:t>
      </w:r>
      <w:ins w:id="409" w:author="诚实可靠 小郎君" w:date="2018-10-31T01:16:00Z">
        <w:r w:rsidR="AD37ED30">
          <w:rPr>
            <w:rFonts w:hint="eastAsia"/>
            <w:lang w:eastAsia="zh-CN"/>
          </w:rPr>
          <w:t>and</w:t>
        </w:r>
      </w:ins>
      <w:ins w:id="410" w:author="诚实可靠 小郎君" w:date="2018-10-31T01:16:00Z">
        <w:r w:rsidR="AD37ED30">
          <w:rPr>
            <w:lang w:eastAsia="zh-CN"/>
          </w:rPr>
          <w:t xml:space="preserve"> </w:t>
        </w:r>
      </w:ins>
      <w:del w:id="411" w:author="诚实可靠 小郎君" w:date="2018-10-31T01:16:00Z">
        <w:r w:rsidDel="9C9F47A7">
          <w:rPr>
            <w:rFonts w:hint="eastAsia"/>
            <w:lang w:eastAsia="zh-CN"/>
          </w:rPr>
          <w:delText>beating</w:delText>
        </w:r>
      </w:del>
      <w:ins w:id="412" w:author="诚实可靠 小郎君" w:date="2018-10-31T01:17:00Z">
        <w:r w:rsidR="14F7BE93">
          <w:rPr>
            <w:rFonts w:hint="eastAsia"/>
            <w:lang w:eastAsia="zh-CN"/>
          </w:rPr>
          <w:t>beats</w:t>
        </w:r>
      </w:ins>
      <w:r>
        <w:t xml:space="preserve"> other </w:t>
      </w:r>
      <w:del w:id="413" w:author="诚实可靠 小郎君" w:date="2018-10-31T01:16:00Z">
        <w:r w:rsidDel="9A13792A">
          <w:rPr>
            <w:rFonts w:hint="eastAsia"/>
            <w:lang w:eastAsia="zh-CN"/>
          </w:rPr>
          <w:delText>methods</w:delText>
        </w:r>
      </w:del>
      <w:ins w:id="414" w:author="诚实可靠 小郎君" w:date="2018-10-31T01:16:00Z">
        <w:r w:rsidR="14C78750">
          <w:rPr>
            <w:rFonts w:hint="eastAsia"/>
            <w:lang w:eastAsia="zh-CN"/>
          </w:rPr>
          <w:t>models</w:t>
        </w:r>
      </w:ins>
      <w:r>
        <w:t xml:space="preserve"> by a considerable margin.</w:t>
      </w:r>
    </w:p>
    <w:p>
      <w:pPr>
        <w:pStyle w:val="style66"/>
        <w:rPr/>
      </w:pPr>
      <w:r>
        <w:t>E</w:t>
      </w:r>
      <w:r>
        <w:t>xperi</w:t>
      </w:r>
      <w:r>
        <w:t>ment results</w:t>
      </w:r>
      <w:r>
        <w:t xml:space="preserve"> show that using pre-trained Inception-V3 trained with ImageNet to </w:t>
      </w:r>
      <w:bookmarkStart w:id="19" w:name="OLE_LINK19"/>
      <w:bookmarkStart w:id="20" w:name="OLE_LINK20"/>
      <w:r>
        <w:t>conduct</w:t>
      </w:r>
      <w:bookmarkEnd w:id="19"/>
      <w:bookmarkEnd w:id="20"/>
      <w:r>
        <w:t xml:space="preserve"> transfer learning is an effective way </w:t>
      </w:r>
      <w:r>
        <w:t xml:space="preserve">to </w:t>
      </w:r>
      <w:del w:id="415" w:author="诚实可靠 小郎君" w:date="2018-10-31T01:17:00Z">
        <w:r w:rsidDel="21759435">
          <w:rPr>
            <w:rFonts w:hint="eastAsia"/>
            <w:lang w:eastAsia="zh-CN"/>
          </w:rPr>
          <w:delText>resolve</w:delText>
        </w:r>
      </w:del>
      <w:ins w:id="416" w:author="诚实可靠 小郎君" w:date="2018-10-31T01:17:00Z">
        <w:r w:rsidR="C871DDC3">
          <w:rPr>
            <w:rFonts w:hint="eastAsia"/>
            <w:lang w:eastAsia="zh-CN"/>
          </w:rPr>
          <w:t>solve</w:t>
        </w:r>
      </w:ins>
      <w:r>
        <w:t xml:space="preserve"> the problem that</w:t>
      </w:r>
      <w:r>
        <w:t xml:space="preserve"> the target domain </w:t>
      </w:r>
      <w:ins w:id="417" w:author="诚实可靠 小郎君" w:date="2018-10-31T01:18:00Z">
        <w:r w:rsidR="6B970E09">
          <w:rPr>
            <w:rFonts w:hint="eastAsia"/>
            <w:lang w:eastAsia="zh-CN"/>
          </w:rPr>
          <w:t>just</w:t>
        </w:r>
      </w:ins>
      <w:ins w:id="418" w:author="诚实可靠 小郎君" w:date="2018-10-31T01:18:00Z">
        <w:r w:rsidR="6B970E09">
          <w:rPr>
            <w:lang w:eastAsia="zh-CN"/>
          </w:rPr>
          <w:t xml:space="preserve"> </w:t>
        </w:r>
      </w:ins>
      <w:r>
        <w:t xml:space="preserve">has </w:t>
      </w:r>
      <w:del w:id="419" w:author="诚实可靠 小郎君" w:date="2018-10-31T01:18:00Z">
        <w:r w:rsidDel="F8FA420B">
          <w:rPr/>
          <w:delText xml:space="preserve">just </w:delText>
        </w:r>
      </w:del>
      <w:r>
        <w:t xml:space="preserve">limited labeled samples, and converting </w:t>
      </w:r>
      <w:r>
        <w:t xml:space="preserve">training and </w:t>
      </w:r>
      <w:r>
        <w:t>testing</w:t>
      </w:r>
      <w:r>
        <w:t xml:space="preserve"> </w:t>
      </w:r>
      <w:r>
        <w:t>dataset</w:t>
      </w:r>
      <w:r>
        <w:t xml:space="preserve"> into </w:t>
      </w:r>
      <w:del w:id="420" w:author="诚实可靠 小郎君" w:date="2018-10-31T01:19:00Z">
        <w:r w:rsidDel="B245F4AB">
          <w:rPr>
            <w:rFonts w:hint="eastAsia"/>
            <w:lang w:eastAsia="zh-CN"/>
          </w:rPr>
          <w:delText>b</w:delText>
        </w:r>
      </w:del>
      <w:del w:id="421" w:author="诚实可靠 小郎君" w:date="2018-10-31T01:19:00Z">
        <w:r w:rsidDel="B245F4AB">
          <w:rPr>
            <w:rFonts w:hint="eastAsia"/>
            <w:lang w:eastAsia="zh-CN"/>
          </w:rPr>
          <w:delText>inarized</w:delText>
        </w:r>
      </w:del>
      <w:ins w:id="422" w:author="诚实可靠 小郎君" w:date="2018-10-31T01:19:00Z">
        <w:r w:rsidR="5BB11B56">
          <w:rPr>
            <w:rFonts w:hint="eastAsia"/>
            <w:lang w:eastAsia="zh-CN"/>
          </w:rPr>
          <w:t>binary</w:t>
        </w:r>
      </w:ins>
      <w:r>
        <w:t xml:space="preserve"> </w:t>
      </w:r>
      <w:del w:id="423" w:author="诚实可靠 小郎君" w:date="2018-10-31T01:19:00Z">
        <w:r w:rsidDel="81F02D2F">
          <w:rPr>
            <w:rFonts w:hint="eastAsia"/>
            <w:lang w:eastAsia="zh-CN"/>
          </w:rPr>
          <w:delText>image</w:delText>
        </w:r>
      </w:del>
      <w:ins w:id="424" w:author="诚实可靠 小郎君" w:date="2018-10-31T01:19:00Z">
        <w:r w:rsidR="4237C96E">
          <w:rPr>
            <w:rFonts w:hint="eastAsia"/>
            <w:lang w:eastAsia="zh-CN"/>
          </w:rPr>
          <w:t>images</w:t>
        </w:r>
      </w:ins>
      <w:bookmarkStart w:id="21" w:name="_GoBack"/>
      <w:bookmarkEnd w:id="21"/>
      <w:r>
        <w:t xml:space="preserve"> will significantly enhance the adaptability of the model</w:t>
      </w:r>
      <w:r>
        <w:rPr>
          <w:rFonts w:hint="eastAsia"/>
        </w:rPr>
        <w:t>.</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r>
        <w:t>REFERENCES</w:t>
      </w:r>
    </w:p>
    <w:p>
      <w:pPr>
        <w:pStyle w:val="style4107"/>
        <w:rPr/>
      </w:pPr>
      <w:r>
        <w:t xml:space="preserve">Huang Kaiqi, Ren Weiqiang, </w:t>
      </w:r>
      <w:r>
        <w:rPr>
          <w:rFonts w:ascii="等线" w:eastAsia="等线" w:hAnsi="等线" w:hint="eastAsia"/>
          <w:lang w:eastAsia="zh-CN"/>
        </w:rPr>
        <w:t>and</w:t>
      </w:r>
      <w:r>
        <w:t xml:space="preserve"> </w:t>
      </w:r>
      <w:r>
        <w:t>Tan Tieiu.</w:t>
      </w:r>
      <w:r>
        <w:t xml:space="preserve"> “</w:t>
      </w:r>
      <w:r>
        <w:t>Summary of Image Object Classification and Detection Algorithms</w:t>
      </w:r>
      <w:r>
        <w:t>,” Chinese Journal of Computers</w:t>
      </w:r>
      <w:r>
        <w:t xml:space="preserve"> ,37(06):</w:t>
      </w:r>
      <w:r>
        <w:t xml:space="preserve">pp. 1225-1240, </w:t>
      </w:r>
      <w:r>
        <w:t>2014</w:t>
      </w:r>
      <w:r>
        <w:t>.</w:t>
      </w:r>
    </w:p>
    <w:p>
      <w:pPr>
        <w:pStyle w:val="style4107"/>
        <w:rPr/>
      </w:pPr>
      <w:r>
        <w:t>J. Donahue, Y. Jia, O. Vinyals, J. Hoffman, N. Zhang,</w:t>
      </w:r>
      <w:r>
        <w:rPr>
          <w:rFonts w:hint="eastAsia"/>
        </w:rPr>
        <w:t xml:space="preserve"> </w:t>
      </w:r>
      <w:r>
        <w:t>E. Tzeng, and T. Darrell. “DeCAF: A Deep Convolutional</w:t>
      </w:r>
      <w:r>
        <w:rPr>
          <w:rFonts w:hint="eastAsia"/>
        </w:rPr>
        <w:t xml:space="preserve"> </w:t>
      </w:r>
      <w:r>
        <w:t>Activation Feature for Generic Visual Recognition,” In Proc.ICML, 2014.</w:t>
      </w:r>
    </w:p>
    <w:p>
      <w:pPr>
        <w:pStyle w:val="style4107"/>
        <w:rPr/>
      </w:pPr>
      <w:r>
        <w:t>R. Girshick, J. Donahue, T. Darrell, and J. Malik. Rich. “feature hierarchies for accurate object detection and semantic</w:t>
      </w:r>
      <w:r>
        <w:rPr>
          <w:rFonts w:eastAsia="等线" w:hint="eastAsia"/>
          <w:lang w:eastAsia="zh-CN"/>
        </w:rPr>
        <w:t xml:space="preserve"> </w:t>
      </w:r>
      <w:r>
        <w:t>segmentation,” arXiv e-prints, 2013.</w:t>
      </w:r>
    </w:p>
    <w:p>
      <w:pPr>
        <w:pStyle w:val="style4107"/>
        <w:rPr/>
      </w:pPr>
      <w:r>
        <w:t>A. Krizhevsky, I. Sutskever, and G. E. Hinton. “ImageNet</w:t>
      </w:r>
      <w:r>
        <w:rPr>
          <w:rFonts w:eastAsia="等线" w:hint="eastAsia"/>
          <w:lang w:eastAsia="zh-CN"/>
        </w:rPr>
        <w:t xml:space="preserve"> </w:t>
      </w:r>
      <w:r>
        <w:t>classification with deep convolutional neural networks,”  In</w:t>
      </w:r>
      <w:r>
        <w:rPr>
          <w:rFonts w:eastAsia="等线" w:hint="eastAsia"/>
          <w:lang w:eastAsia="zh-CN"/>
        </w:rPr>
        <w:t xml:space="preserve"> </w:t>
      </w:r>
      <w:r>
        <w:t>Proc. NIPS, 2012.</w:t>
      </w:r>
    </w:p>
    <w:p>
      <w:pPr>
        <w:pStyle w:val="style4107"/>
        <w:rPr/>
      </w:pPr>
      <w:r>
        <w:t>P. Sermanet, D. Eigen, X. Zhang, M. Mathieu, R. Fergus,</w:t>
      </w:r>
      <w:r>
        <w:rPr>
          <w:rFonts w:eastAsia="等线" w:hint="eastAsia"/>
          <w:lang w:eastAsia="zh-CN"/>
        </w:rPr>
        <w:t xml:space="preserve"> </w:t>
      </w:r>
      <w:r>
        <w:t>and Y. LeCun. “Overfeat: Integrated recognition, localization and detection using convolutional networks,” CoRR,</w:t>
      </w:r>
      <w:r>
        <w:rPr>
          <w:rFonts w:eastAsia="等线" w:hint="eastAsia"/>
          <w:lang w:eastAsia="zh-CN"/>
        </w:rPr>
        <w:t xml:space="preserve"> </w:t>
      </w:r>
      <w:r>
        <w:t>abs/1312.6229, 2013.</w:t>
      </w:r>
    </w:p>
    <w:p>
      <w:pPr>
        <w:pStyle w:val="style4107"/>
        <w:rPr/>
      </w:pPr>
      <w:r>
        <w:t>J. Hoffman, E. Tzeng, J. Donahue, , Y. Jia, K. Saenko, and</w:t>
      </w:r>
      <w:r>
        <w:rPr>
          <w:rFonts w:eastAsia="等线" w:hint="eastAsia"/>
          <w:lang w:eastAsia="zh-CN"/>
        </w:rPr>
        <w:t xml:space="preserve"> </w:t>
      </w:r>
      <w:r>
        <w:t>T. Darrell. “One-shot learning of supervised deep convolutional models,” In arXiv 1312.6204; presented at ICLR Workshop, 2014.</w:t>
      </w:r>
    </w:p>
    <w:p>
      <w:pPr>
        <w:pStyle w:val="style4107"/>
        <w:rPr/>
      </w:pPr>
      <w:r>
        <w:t>S. Chopra, S. Balakrishnan, and R. Gopalan. “DLID: Deep</w:t>
      </w:r>
      <w:r>
        <w:rPr>
          <w:rFonts w:eastAsia="等线" w:hint="eastAsia"/>
          <w:lang w:eastAsia="zh-CN"/>
        </w:rPr>
        <w:t xml:space="preserve"> </w:t>
      </w:r>
      <w:r>
        <w:t>learning for domain adaptation by interpolating between domains,” In ICML Workshop on Challenges in Representation</w:t>
      </w:r>
      <w:r>
        <w:rPr>
          <w:rFonts w:eastAsia="等线" w:hint="eastAsia"/>
          <w:lang w:eastAsia="zh-CN"/>
        </w:rPr>
        <w:t xml:space="preserve"> </w:t>
      </w:r>
      <w:r>
        <w:t>Learning, 2013.</w:t>
      </w:r>
    </w:p>
    <w:p>
      <w:pPr>
        <w:pStyle w:val="style4107"/>
        <w:rPr/>
      </w:pPr>
      <w:r>
        <w:t>Tzeng, E., Hoffman, J., Zhang, N., Saenko, K., and Darrell, T.</w:t>
      </w:r>
      <w:r>
        <w:rPr>
          <w:rFonts w:eastAsia="等线" w:hint="eastAsia"/>
          <w:lang w:eastAsia="zh-CN"/>
        </w:rPr>
        <w:t xml:space="preserve"> </w:t>
      </w:r>
      <w:r>
        <w:t>“</w:t>
      </w:r>
      <w:r>
        <w:t>Deep domain confusion: Ma</w:t>
      </w:r>
      <w:r>
        <w:t xml:space="preserve">ximizing for domain invariance,” </w:t>
      </w:r>
      <w:r>
        <w:t>Technical report, arXiv:1412.3474, 2014.</w:t>
      </w:r>
    </w:p>
    <w:p>
      <w:pPr>
        <w:pStyle w:val="style4107"/>
        <w:rPr/>
      </w:pPr>
      <w:r>
        <w:t>M. Long and J. Wang. “Learning transferable features with</w:t>
      </w:r>
      <w:r>
        <w:rPr>
          <w:rFonts w:eastAsia="等线" w:hint="eastAsia"/>
          <w:lang w:eastAsia="zh-CN"/>
        </w:rPr>
        <w:t xml:space="preserve"> </w:t>
      </w:r>
      <w:r>
        <w:t>deep adaptation networks,”  CoRR, abs/1502.02791, 2015.</w:t>
      </w:r>
    </w:p>
    <w:p>
      <w:pPr>
        <w:pStyle w:val="style4107"/>
        <w:rPr/>
      </w:pPr>
      <w:r>
        <w:t xml:space="preserve">Y. Ganin and V. Lempitsky. </w:t>
      </w:r>
      <w:r>
        <w:rPr>
          <w:rFonts w:ascii="等线" w:eastAsia="等线" w:hAnsi="等线"/>
          <w:lang w:eastAsia="zh-CN"/>
        </w:rPr>
        <w:t>“</w:t>
      </w:r>
      <w:r>
        <w:t>Unsupervised Domain Adaptation by Backpropagation</w:t>
      </w:r>
      <w:r>
        <w:rPr>
          <w:rFonts w:ascii="等线" w:eastAsia="等线" w:hAnsi="等线"/>
          <w:lang w:eastAsia="zh-CN"/>
        </w:rPr>
        <w:t>”</w:t>
      </w:r>
      <w:r>
        <w:t>. ArXiv e-prints, Sept. 2014.</w:t>
      </w:r>
    </w:p>
    <w:p>
      <w:pPr>
        <w:pStyle w:val="style4107"/>
        <w:rPr/>
      </w:pPr>
      <w:r>
        <w:t xml:space="preserve">K. Saenko, B. Kulis, M. Fritz, and T. Darrell. </w:t>
      </w:r>
      <w:r>
        <w:t>“</w:t>
      </w:r>
      <w:r>
        <w:t>Adapting visual category models to new domains</w:t>
      </w:r>
      <w:r>
        <w:t>”</w:t>
      </w:r>
      <w:r>
        <w:t>. In Proc. ECCV, 2010.</w:t>
      </w:r>
    </w:p>
    <w:p>
      <w:pPr>
        <w:pStyle w:val="style4107"/>
        <w:rPr/>
      </w:pPr>
      <w:r>
        <w:t xml:space="preserve">B. Kulis, K. Saenko, and T. Darrell. </w:t>
      </w:r>
      <w:r>
        <w:t>“</w:t>
      </w:r>
      <w:r>
        <w:t>What you saw is not</w:t>
      </w:r>
      <w:r>
        <w:rPr>
          <w:rFonts w:eastAsia="等线" w:hint="eastAsia"/>
          <w:lang w:eastAsia="zh-CN"/>
        </w:rPr>
        <w:t xml:space="preserve"> </w:t>
      </w:r>
      <w:r>
        <w:t>what you get: Domain adaptation using asymmetric kernel</w:t>
      </w:r>
      <w:r>
        <w:rPr>
          <w:rFonts w:eastAsia="等线" w:hint="eastAsia"/>
          <w:lang w:eastAsia="zh-CN"/>
        </w:rPr>
        <w:t xml:space="preserve"> </w:t>
      </w:r>
      <w:r>
        <w:t>transforms.</w:t>
      </w:r>
      <w:r>
        <w:t>”</w:t>
      </w:r>
      <w:r>
        <w:t xml:space="preserve"> In Proc. CVPR, 2011.</w:t>
      </w:r>
    </w:p>
    <w:p>
      <w:pPr>
        <w:pStyle w:val="style4107"/>
        <w:rPr/>
      </w:pPr>
      <w:r>
        <w:t xml:space="preserve">B. Fernando, A. Habrard, M. Sebban, and T. Tuytelaars. </w:t>
      </w:r>
      <w:r>
        <w:t>“</w:t>
      </w:r>
      <w:r>
        <w:t>Unsupervised visual domain adaptation using subspace alignment.</w:t>
      </w:r>
      <w:r>
        <w:t>”</w:t>
      </w:r>
      <w:r>
        <w:t xml:space="preserve"> In Proc. ICCV, 2013.</w:t>
      </w:r>
    </w:p>
    <w:p>
      <w:pPr>
        <w:pStyle w:val="style4107"/>
        <w:rPr/>
      </w:pPr>
      <w:r>
        <w:t xml:space="preserve">B. Gong, Y. Shi, F. Sha, and K. Grauman. </w:t>
      </w:r>
      <w:r>
        <w:t>“</w:t>
      </w:r>
      <w:r>
        <w:t>Geodesic flow</w:t>
      </w:r>
      <w:r>
        <w:rPr>
          <w:rFonts w:eastAsia="等线" w:hint="eastAsia"/>
          <w:lang w:eastAsia="zh-CN"/>
        </w:rPr>
        <w:t xml:space="preserve"> </w:t>
      </w:r>
      <w:r>
        <w:t>kernel for unsupervised domain adaptation</w:t>
      </w:r>
      <w:r>
        <w:t>”</w:t>
      </w:r>
      <w:r>
        <w:t>. In Proc. CVPR,</w:t>
      </w:r>
      <w:r>
        <w:rPr>
          <w:rFonts w:eastAsia="等线" w:hint="eastAsia"/>
          <w:lang w:eastAsia="zh-CN"/>
        </w:rPr>
        <w:t xml:space="preserve"> </w:t>
      </w:r>
      <w:r>
        <w:t>2012.</w:t>
      </w:r>
    </w:p>
    <w:p>
      <w:pPr>
        <w:pStyle w:val="style4107"/>
        <w:rPr/>
      </w:pPr>
      <w:r>
        <w:t>C. Szegedy, V. Vanhoucke, S. Ioffe, J. Shlens, and Z. Wojna. “Rethinking the inception architecture for computer vision,”</w:t>
      </w:r>
      <w:r>
        <w:rPr>
          <w:rFonts w:eastAsia="等线" w:hint="eastAsia"/>
          <w:lang w:eastAsia="zh-CN"/>
        </w:rPr>
        <w:t xml:space="preserve"> </w:t>
      </w:r>
      <w:r>
        <w:t xml:space="preserve">arXiv </w:t>
      </w:r>
      <w:r>
        <w:t>preprint arXiv:1512.00567, 2015.</w:t>
      </w:r>
    </w:p>
    <w:p>
      <w:pPr>
        <w:pStyle w:val="style4107"/>
        <w:rPr/>
      </w:pPr>
      <w:r>
        <w:rPr>
          <w:rFonts w:hint="eastAsia"/>
        </w:rPr>
        <w:t>Mao Xingyun</w:t>
      </w:r>
      <w:r>
        <w:rPr>
          <w:rFonts w:hint="eastAsia"/>
        </w:rPr>
        <w:t>，</w:t>
      </w:r>
      <w:r>
        <w:rPr>
          <w:rFonts w:hint="eastAsia"/>
        </w:rPr>
        <w:t>Long Xuefei, Opencv3 Programming I</w:t>
      </w:r>
      <w:r>
        <w:rPr>
          <w:rFonts w:hint="eastAsia"/>
        </w:rPr>
        <w:t>ntroduction</w:t>
      </w:r>
      <w:r>
        <w:rPr>
          <w:rFonts w:hint="eastAsia"/>
        </w:rPr>
        <w:t>，</w:t>
      </w:r>
      <w:r>
        <w:rPr>
          <w:rFonts w:hint="eastAsia"/>
        </w:rPr>
        <w:t>Electronics I</w:t>
      </w:r>
      <w:r>
        <w:rPr>
          <w:rFonts w:hint="eastAsia"/>
        </w:rPr>
        <w:t>ndustry</w:t>
      </w:r>
      <w:r>
        <w:rPr>
          <w:rFonts w:hint="eastAsia"/>
        </w:rPr>
        <w:t xml:space="preserve">, </w:t>
      </w:r>
      <w:r>
        <w:rPr>
          <w:rFonts w:hint="eastAsia"/>
        </w:rPr>
        <w:t>2015</w:t>
      </w:r>
      <w:r>
        <w:t>.</w:t>
      </w:r>
    </w:p>
    <w:p>
      <w:pPr>
        <w:pStyle w:val="style4107"/>
        <w:rPr/>
      </w:pPr>
      <w:r>
        <w:t xml:space="preserve">Otsu N. </w:t>
      </w:r>
      <w:r>
        <w:t>“</w:t>
      </w:r>
      <w:r>
        <w:t>A threshold selection method from gray-level histogram</w:t>
      </w:r>
      <w:r>
        <w:t>”</w:t>
      </w:r>
      <w:r>
        <w:t>. IEEE Trans,1979;SMC-9;62-66</w:t>
      </w:r>
      <w:r>
        <w:t>.</w:t>
      </w:r>
    </w:p>
    <w:p>
      <w:pPr>
        <w:pStyle w:val="style4107"/>
        <w:rPr/>
        <w:sectPr>
          <w:type w:val="continuous"/>
          <w:pgSz w:w="11909" w:h="16834" w:orient="portrait" w:code="9"/>
          <w:pgMar w:top="1080" w:right="734" w:bottom="2434" w:left="734" w:header="720" w:footer="720" w:gutter="0"/>
          <w:cols w:space="360" w:num="2"/>
          <w:rtlGutter/>
          <w:docGrid w:linePitch="360"/>
        </w:sectPr>
      </w:pPr>
      <w:r>
        <w:t>Sinno Jialin Pan, and Qiang Yang. "A Survey on Transfer Learning." IEEE Transactions on Knowledge and Data Engineering 22.10(2010):1345-1359.</w:t>
      </w:r>
    </w:p>
    <w:p>
      <w:pPr>
        <w:pStyle w:val="style0"/>
        <w:rPr/>
      </w:pPr>
    </w:p>
    <w:sectPr>
      <w:type w:val="continuous"/>
      <w:pgSz w:w="11909" w:h="16834" w:orient="portrait" w:code="9"/>
      <w:pgMar w:top="1080" w:right="734" w:bottom="2434" w:left="734"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诚实可靠 小郎君" w:date="2018-10-30T20:31:00Z" w:initials="诚实可靠">
    <w:p w14:paraId="1">
      <w:pPr>
        <w:pStyle w:val="style30"/>
        <w:rPr>
          <w:lang w:eastAsia="zh-CN"/>
        </w:rPr>
      </w:pPr>
      <w:r>
        <w:rPr>
          <w:rStyle w:val="style39"/>
        </w:rPr>
        <w:annotationRef/>
      </w:r>
      <w:r>
        <w:rPr>
          <w:lang w:eastAsia="zh-CN"/>
        </w:rPr>
        <w:t>Motor</w:t>
      </w:r>
      <w:r>
        <w:rPr>
          <w:lang w:eastAsia="zh-CN"/>
        </w:rPr>
        <w:t>应该是泛指把其他能量转化为机械能的发动机</w:t>
      </w:r>
      <w:r>
        <w:rPr>
          <w:rFonts w:hint="eastAsia"/>
          <w:lang w:eastAsia="zh-CN"/>
        </w:rPr>
        <w:t>（包括内燃机），这里应当是特指电机</w:t>
      </w:r>
    </w:p>
  </w:comment>
  <w:comment w:id="2" w:author="诚实可靠 小郎君" w:date="2018-10-31T00:01:00Z" w:initials="诚实可靠">
    <w:p w14:paraId="2">
      <w:pPr>
        <w:pStyle w:val="style30"/>
        <w:rPr>
          <w:rFonts w:hint="eastAsia"/>
          <w:lang w:eastAsia="zh-CN"/>
        </w:rPr>
      </w:pPr>
      <w:r>
        <w:rPr>
          <w:rStyle w:val="style39"/>
        </w:rPr>
        <w:annotationRef/>
      </w:r>
      <w:r>
        <w:rPr>
          <w:lang w:eastAsia="zh-CN"/>
        </w:rPr>
        <w:t>B</w:t>
      </w:r>
      <w:r>
        <w:rPr>
          <w:rFonts w:hint="eastAsia"/>
          <w:lang w:eastAsia="zh-CN"/>
        </w:rPr>
        <w:t>inarized</w:t>
      </w:r>
      <w:r>
        <w:rPr>
          <w:rFonts w:hint="eastAsia"/>
          <w:lang w:eastAsia="zh-CN"/>
        </w:rPr>
        <w:t>这个单词好像用得比较少，我把形容词性的都改成了</w:t>
      </w:r>
      <w:r>
        <w:rPr>
          <w:rFonts w:hint="eastAsia"/>
          <w:lang w:eastAsia="zh-CN"/>
        </w:rPr>
        <w:t>binary</w:t>
      </w:r>
      <w:r>
        <w:rPr>
          <w:rFonts w:hint="eastAsia"/>
          <w:lang w:eastAsia="zh-CN"/>
        </w:rPr>
        <w:t>了</w:t>
      </w:r>
      <w:r>
        <w:rPr>
          <w:lang w:eastAsia="zh-CN"/>
        </w:rPr>
        <w:t>。</w:t>
      </w:r>
      <w:r>
        <w:rPr>
          <w:rFonts w:hint="eastAsia"/>
          <w:lang w:eastAsia="zh-CN"/>
        </w:rPr>
        <w:t>动词性的保留了</w:t>
      </w:r>
    </w:p>
  </w:comment>
  <w:comment w:id="3" w:author="诚实可靠 小郎君" w:date="2018-10-30T20:30:00Z" w:initials="诚实可靠">
    <w:p w14:paraId="3">
      <w:pPr>
        <w:pStyle w:val="style30"/>
        <w:rPr>
          <w:lang w:eastAsia="zh-CN"/>
        </w:rPr>
      </w:pPr>
      <w:r>
        <w:rPr>
          <w:rStyle w:val="style39"/>
        </w:rPr>
        <w:annotationRef/>
      </w:r>
      <w:r>
        <w:rPr>
          <w:lang w:eastAsia="zh-CN"/>
        </w:rPr>
        <w:t>Core</w:t>
      </w:r>
      <w:r>
        <w:rPr>
          <w:lang w:eastAsia="zh-CN"/>
        </w:rPr>
        <w:t>用的有点多</w:t>
      </w:r>
      <w:r>
        <w:rPr>
          <w:rFonts w:hint="eastAsia"/>
          <w:lang w:eastAsia="zh-CN"/>
        </w:rPr>
        <w:t>，</w:t>
      </w:r>
      <w:r>
        <w:rPr>
          <w:lang w:eastAsia="zh-CN"/>
        </w:rPr>
        <w:t>就换了一个</w:t>
      </w:r>
    </w:p>
  </w:comment>
  <w:comment w:id="4" w:author="诚实可靠 小郎君" w:date="2018-10-30T21:01:00Z" w:initials="诚实可靠">
    <w:p w14:paraId="4">
      <w:pPr>
        <w:pStyle w:val="style30"/>
        <w:rPr>
          <w:lang w:eastAsia="zh-CN"/>
        </w:rPr>
      </w:pPr>
      <w:r>
        <w:rPr>
          <w:rStyle w:val="style39"/>
        </w:rPr>
        <w:annotationRef/>
      </w:r>
      <w:r>
        <w:rPr>
          <w:rFonts w:hint="eastAsia"/>
          <w:lang w:eastAsia="zh-CN"/>
        </w:rPr>
        <w:t>这里读起来不舒服所以去掉了</w:t>
      </w:r>
    </w:p>
  </w:comment>
  <w:comment w:id="5" w:author="诚实可靠 小郎君" w:date="2018-10-30T21:05:00Z" w:initials="诚实可靠">
    <w:p w14:paraId="5">
      <w:pPr>
        <w:pStyle w:val="style30"/>
        <w:rPr>
          <w:lang w:eastAsia="zh-CN"/>
        </w:rPr>
      </w:pPr>
      <w:r>
        <w:rPr>
          <w:rStyle w:val="style39"/>
        </w:rPr>
        <w:annotationRef/>
      </w:r>
      <w:r>
        <w:rPr>
          <w:rFonts w:hint="eastAsia"/>
          <w:lang w:eastAsia="zh-CN"/>
        </w:rPr>
        <w:t>这个后半句最好用其他方式写成和</w:t>
      </w:r>
      <w:r>
        <w:rPr>
          <w:rFonts w:hint="eastAsia"/>
          <w:lang w:eastAsia="zh-CN"/>
        </w:rPr>
        <w:t>misjudgements</w:t>
      </w:r>
      <w:r>
        <w:rPr>
          <w:rFonts w:hint="eastAsia"/>
          <w:lang w:eastAsia="zh-CN"/>
        </w:rPr>
        <w:t>并列的</w:t>
      </w:r>
      <w:r>
        <w:rPr>
          <w:rFonts w:hint="eastAsia"/>
          <w:lang w:eastAsia="zh-CN"/>
        </w:rPr>
        <w:t>名词性</w:t>
      </w:r>
      <w:r>
        <w:rPr>
          <w:rFonts w:hint="eastAsia"/>
          <w:lang w:eastAsia="zh-CN"/>
        </w:rPr>
        <w:t>短语或者删去</w:t>
      </w:r>
    </w:p>
  </w:comment>
  <w:comment w:id="6" w:author="诚实可靠 小郎君" w:date="2018-10-30T21:36:00Z" w:initials="诚实可靠">
    <w:p w14:paraId="6">
      <w:pPr>
        <w:pStyle w:val="style30"/>
        <w:rPr>
          <w:lang w:eastAsia="zh-CN"/>
        </w:rPr>
      </w:pPr>
      <w:r>
        <w:rPr>
          <w:rStyle w:val="style39"/>
        </w:rPr>
        <w:annotationRef/>
      </w:r>
      <w:r>
        <w:rPr>
          <w:rFonts w:hint="eastAsia"/>
          <w:lang w:eastAsia="zh-CN"/>
        </w:rPr>
        <w:t>这里有换行格式错误</w:t>
      </w:r>
    </w:p>
  </w:comment>
  <w:comment w:id="7" w:author="诚实可靠 小郎君" w:date="2018-10-30T23:56:00Z" w:initials="诚实可靠">
    <w:p w14:paraId="7">
      <w:pPr>
        <w:pStyle w:val="style30"/>
        <w:rPr>
          <w:rFonts w:hint="eastAsia"/>
          <w:lang w:eastAsia="zh-CN"/>
        </w:rPr>
      </w:pPr>
      <w:r>
        <w:rPr>
          <w:rStyle w:val="style39"/>
        </w:rPr>
        <w:annotationRef/>
      </w:r>
      <w:r>
        <w:rPr>
          <w:rFonts w:hint="eastAsia"/>
          <w:lang w:eastAsia="zh-CN"/>
        </w:rPr>
        <w:t>本文里对于</w:t>
      </w:r>
      <w:r>
        <w:rPr>
          <w:rFonts w:hint="eastAsia"/>
          <w:lang w:eastAsia="zh-CN"/>
        </w:rPr>
        <w:t>rgb</w:t>
      </w:r>
      <w:r>
        <w:rPr>
          <w:rFonts w:hint="eastAsia"/>
          <w:lang w:eastAsia="zh-CN"/>
        </w:rPr>
        <w:t>值有单数也有复数，查询网上也有两种写法，这里我统一改成了复数形式</w:t>
      </w:r>
    </w:p>
  </w:comment>
  <w:comment w:id="8" w:author="诚实可靠 小郎君" w:date="2018-10-30T22:45:00Z" w:initials="诚实可靠">
    <w:p w14:paraId="8">
      <w:pPr>
        <w:pStyle w:val="style30"/>
        <w:rPr>
          <w:lang w:eastAsia="zh-CN"/>
        </w:rPr>
      </w:pPr>
      <w:r>
        <w:rPr>
          <w:rStyle w:val="style39"/>
        </w:rPr>
        <w:annotationRef/>
      </w:r>
      <w:r>
        <w:rPr>
          <w:rFonts w:hint="eastAsia"/>
          <w:lang w:eastAsia="zh-CN"/>
        </w:rPr>
        <w:t>这里的整体目的是解决上述问题，感觉</w:t>
      </w:r>
      <w:r>
        <w:rPr>
          <w:rFonts w:hint="eastAsia"/>
          <w:lang w:eastAsia="zh-CN"/>
        </w:rPr>
        <w:t>in</w:t>
      </w:r>
      <w:r>
        <w:rPr>
          <w:lang w:eastAsia="zh-CN"/>
        </w:rPr>
        <w:t xml:space="preserve"> order to</w:t>
      </w:r>
      <w:r>
        <w:rPr>
          <w:lang w:eastAsia="zh-CN"/>
        </w:rPr>
        <w:t>使得下面的目的变成了主要目的</w:t>
      </w:r>
      <w:r>
        <w:rPr>
          <w:rFonts w:hint="eastAsia"/>
          <w:lang w:eastAsia="zh-CN"/>
        </w:rPr>
        <w:t xml:space="preserve"> </w:t>
      </w:r>
      <w:r>
        <w:rPr>
          <w:rFonts w:hint="eastAsia"/>
          <w:lang w:eastAsia="zh-CN"/>
        </w:rPr>
        <w:t>，故删去</w:t>
      </w:r>
    </w:p>
  </w:comment>
  <w:comment w:id="9" w:author="诚实可靠 小郎君" w:date="2018-10-31T01:02:00Z" w:initials="诚实可靠">
    <w:p w14:paraId="9">
      <w:pPr>
        <w:pStyle w:val="style30"/>
        <w:rPr>
          <w:rFonts w:hint="eastAsia"/>
          <w:lang w:eastAsia="zh-CN"/>
        </w:rPr>
      </w:pPr>
      <w:r>
        <w:rPr>
          <w:rStyle w:val="style39"/>
        </w:rPr>
        <w:annotationRef/>
      </w:r>
      <w:r>
        <w:rPr>
          <w:rFonts w:hint="eastAsia"/>
          <w:lang w:eastAsia="zh-CN"/>
        </w:rPr>
        <w:t>这句的改动是我根据理解改的，但是你后面也用到了这个写法，不知道我改的对不对。我是觉得</w:t>
      </w:r>
      <w:r>
        <w:rPr>
          <w:rFonts w:hint="eastAsia"/>
          <w:lang w:eastAsia="zh-CN"/>
        </w:rPr>
        <w:t>method</w:t>
      </w:r>
      <w:r>
        <w:rPr>
          <w:rFonts w:hint="eastAsia"/>
          <w:lang w:eastAsia="zh-CN"/>
        </w:rPr>
        <w:t>用</w:t>
      </w:r>
      <w:r>
        <w:rPr>
          <w:rFonts w:hint="eastAsia"/>
          <w:lang w:eastAsia="zh-CN"/>
        </w:rPr>
        <w:t>trained</w:t>
      </w:r>
      <w:r>
        <w:rPr>
          <w:rFonts w:hint="eastAsia"/>
          <w:lang w:eastAsia="zh-CN"/>
        </w:rPr>
        <w:t>和</w:t>
      </w:r>
      <w:r>
        <w:rPr>
          <w:rFonts w:hint="eastAsia"/>
          <w:lang w:eastAsia="zh-CN"/>
        </w:rPr>
        <w:t>tested</w:t>
      </w:r>
      <w:r>
        <w:rPr>
          <w:rFonts w:hint="eastAsia"/>
          <w:lang w:eastAsia="zh-CN"/>
        </w:rPr>
        <w:t>修饰不太好，可以改为</w:t>
      </w:r>
      <w:r>
        <w:rPr>
          <w:rFonts w:hint="eastAsia"/>
          <w:lang w:eastAsia="zh-CN"/>
        </w:rPr>
        <w:t>by training</w:t>
      </w:r>
      <w:r>
        <w:rPr>
          <w:lang w:eastAsia="zh-CN"/>
        </w:rPr>
        <w:t xml:space="preserve"> </w:t>
      </w:r>
      <w:r>
        <w:rPr>
          <w:rFonts w:hint="eastAsia"/>
          <w:lang w:eastAsia="zh-CN"/>
        </w:rPr>
        <w:t>with</w:t>
      </w:r>
      <w:r>
        <w:rPr>
          <w:rFonts w:hint="eastAsia"/>
          <w:lang w:eastAsia="zh-CN"/>
        </w:rPr>
        <w:t>……</w:t>
      </w:r>
    </w:p>
  </w:comment>
  <w:comment w:id="10" w:author="诚实可靠 小郎君" w:date="2018-10-31T00:50:00Z" w:initials="诚实可靠">
    <w:p w14:paraId="10">
      <w:pPr>
        <w:pStyle w:val="style30"/>
        <w:rPr>
          <w:rFonts w:hint="eastAsia"/>
          <w:lang w:eastAsia="zh-CN"/>
        </w:rPr>
      </w:pPr>
      <w:r>
        <w:rPr>
          <w:rStyle w:val="style39"/>
        </w:rPr>
        <w:annotationRef/>
      </w:r>
      <w:r>
        <w:rPr>
          <w:rFonts w:hint="eastAsia"/>
          <w:lang w:eastAsia="zh-CN"/>
        </w:rPr>
        <w:t>这句话没读懂什么意思，但应该是写错了</w:t>
      </w:r>
    </w:p>
  </w:comment>
  <w:comment w:id="11" w:author="诚实可靠 小郎君" w:date="2018-10-31T01:13:00Z" w:initials="诚实可靠">
    <w:p w14:paraId="11">
      <w:pPr>
        <w:pStyle w:val="style30"/>
        <w:rPr>
          <w:rFonts w:hint="eastAsia"/>
          <w:lang w:eastAsia="zh-CN"/>
        </w:rPr>
      </w:pPr>
      <w:r>
        <w:rPr>
          <w:rStyle w:val="style39"/>
        </w:rPr>
        <w:annotationRef/>
      </w:r>
      <w:r>
        <w:rPr>
          <w:rFonts w:hint="eastAsia"/>
          <w:lang w:eastAsia="zh-CN"/>
        </w:rPr>
        <w:t>这个好像是名词，文章中好像出现了多处</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Ex w15:paraId="9"/>
  <w15:commentEx w15:paraId="10"/>
  <w15:commentEx w15:paraId="1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SimSun"/>
    <w:panose1 w:val="02010600030001010101"/>
    <w:charset w:val="86"/>
    <w:family w:val="auto"/>
    <w:pitch w:val="variable"/>
    <w:sig w:usb0="00000003" w:usb1="288F0000" w:usb2="00000016" w:usb3="00000000" w:csb0="00040001" w:csb1="00000000"/>
  </w:font>
  <w:font w:name="MS Mincho">
    <w:altName w:val="MS Gothic"/>
    <w:panose1 w:val="02020609040002080304"/>
    <w:charset w:val="80"/>
    <w:family w:val="roman"/>
    <w:pitch w:val="fixed"/>
    <w:sig w:usb0="00000000" w:usb1="08070000" w:usb2="00000010" w:usb3="00000000" w:csb0="00020000" w:csb1="00000000"/>
  </w:font>
  <w:font w:name="Calibri">
    <w:altName w:val="Calibri"/>
    <w:panose1 w:val="020f0502020002030204"/>
    <w:charset w:val="00"/>
    <w:family w:val="swiss"/>
    <w:pitch w:val="variable"/>
    <w:sig w:usb0="E0002AFF" w:usb1="C0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0E7F4E"/>
    <w:lvl w:ilvl="0" w:tplc="E09099E0">
      <w:start w:val="1"/>
      <w:numFmt w:val="lowerLetter"/>
      <w:lvlText w:val="%1."/>
      <w:lvlJc w:val="left"/>
      <w:pPr>
        <w:tabs>
          <w:tab w:val="left" w:leader="none" w:pos="720"/>
        </w:tabs>
        <w:ind w:left="720" w:hanging="360"/>
      </w:pPr>
      <w:rPr>
        <w:rFonts w:cs="Times New Roman" w:hint="default"/>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
    <w:nsid w:val="00000001"/>
    <w:multiLevelType w:val="hybridMultilevel"/>
    <w:tmpl w:val="D72C522E"/>
    <w:lvl w:ilvl="0" w:tplc="9684EC2C">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00000002"/>
    <w:multiLevelType w:val="hybridMultilevel"/>
    <w:tmpl w:val="33826962"/>
    <w:lvl w:ilvl="0" w:tplc="A2947960">
      <w:start w:val="1"/>
      <w:numFmt w:val="decimal"/>
      <w:pStyle w:val="style4103"/>
      <w:lvlText w:val="%1 "/>
      <w:lvlJc w:val="left"/>
      <w:pPr>
        <w:tabs>
          <w:tab w:val="left" w:leader="none" w:pos="648"/>
        </w:tabs>
        <w:ind w:firstLine="288"/>
      </w:pPr>
      <w:rPr>
        <w:rFonts w:ascii="Times New Roman" w:cs="Times New Roman" w:hAnsi="Times New Roman" w:hint="default"/>
        <w:b w:val="false"/>
        <w:bCs w:val="false"/>
        <w:i w:val="false"/>
        <w:iCs w:val="false"/>
        <w:caps w:val="false"/>
        <w:vanish w:val="false"/>
        <w:color w:val="000000"/>
        <w:sz w:val="16"/>
        <w:szCs w:val="16"/>
        <w:vertAlign w:val="superscript"/>
        <w14:shadow w14:blurRad="0" w14:ky="0" w14:dir="0" w14:kx="0" w14:algn="none" w14:sy="0" w14:sx="0" w14:dist="0">
          <w14:srgbClr w14:val="000000"/>
        </w14:shadow>
        <w14:textOutline>
          <w14:noFill/>
        </w14:textOutlin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3">
    <w:nsid w:val="00000003"/>
    <w:multiLevelType w:val="hybridMultilevel"/>
    <w:tmpl w:val="EA402BE8"/>
    <w:lvl w:ilvl="0" w:tplc="D1FC46B0">
      <w:start w:val="1"/>
      <w:numFmt w:val="bullet"/>
      <w:pStyle w:val="style4100"/>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singleLevel"/>
    <w:tmpl w:val="5B7288D4"/>
    <w:lvl w:ilvl="0">
      <w:start w:val="14"/>
      <w:numFmt w:val="decimal"/>
      <w:lvlText w:val="%1"/>
      <w:lvlJc w:val="left"/>
      <w:pPr>
        <w:tabs>
          <w:tab w:val="left" w:leader="none" w:pos="720"/>
        </w:tabs>
        <w:ind w:left="720" w:hanging="360"/>
      </w:pPr>
      <w:rPr>
        <w:rFonts w:cs="Times New Roman" w:hint="default"/>
      </w:rPr>
    </w:lvl>
  </w:abstractNum>
  <w:abstractNum w:abstractNumId="5">
    <w:nsid w:val="00000005"/>
    <w:multiLevelType w:val="multilevel"/>
    <w:tmpl w:val="F3FA876A"/>
    <w:lvl w:ilvl="0">
      <w:start w:val="1"/>
      <w:numFmt w:val="upperRoman"/>
      <w:pStyle w:val="style1"/>
      <w:lvlText w:val="%1."/>
      <w:lvlJc w:val="center"/>
      <w:pPr>
        <w:tabs>
          <w:tab w:val="left" w:leader="none" w:pos="576"/>
        </w:tabs>
        <w:ind w:firstLine="216"/>
      </w:pPr>
      <w:rPr>
        <w:rFonts w:ascii="Times New Roman" w:cs="Times New Roman" w:hAnsi="Times New Roman" w:hint="default"/>
        <w:caps w:val="false"/>
        <w:vanish w:val="false"/>
        <w:color w:val="auto"/>
        <w:sz w:val="20"/>
        <w:szCs w:val="20"/>
        <w:vertAlign w:val="baseline"/>
        <w14:shadow w14:blurRad="0" w14:ky="0" w14:dir="0" w14:kx="0" w14:algn="none" w14:sy="0" w14:sx="0" w14:dist="0">
          <w14:srgbClr w14:val="000000"/>
        </w14:shadow>
        <w14:textOutline>
          <w14:noFill/>
        </w14:textOutline>
      </w:rPr>
    </w:lvl>
    <w:lvl w:ilvl="1">
      <w:start w:val="1"/>
      <w:numFmt w:val="upperLetter"/>
      <w:pStyle w:val="style2"/>
      <w:lvlText w:val="%2."/>
      <w:lvlJc w:val="left"/>
      <w:pPr>
        <w:tabs>
          <w:tab w:val="left" w:leader="none" w:pos="4471"/>
        </w:tabs>
        <w:ind w:left="4399" w:hanging="288"/>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2">
      <w:start w:val="1"/>
      <w:numFmt w:val="decimal"/>
      <w:pStyle w:val="style3"/>
      <w:lvlText w:val="%3)"/>
      <w:lvlJc w:val="left"/>
      <w:pPr>
        <w:tabs>
          <w:tab w:val="left" w:leader="none" w:pos="540"/>
        </w:tabs>
        <w:ind w:firstLine="180"/>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3">
      <w:start w:val="1"/>
      <w:numFmt w:val="lowerLetter"/>
      <w:pStyle w:val="style4"/>
      <w:lvlText w:val="%4)"/>
      <w:lvlJc w:val="left"/>
      <w:pPr>
        <w:tabs>
          <w:tab w:val="left" w:leader="none" w:pos="720"/>
        </w:tabs>
        <w:ind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pPr>
      <w:rPr>
        <w:rFonts w:cs="Times New Roman" w:hint="default"/>
      </w:rPr>
    </w:lvl>
    <w:lvl w:ilvl="5">
      <w:start w:val="1"/>
      <w:numFmt w:val="lowerLetter"/>
      <w:lvlText w:val="(%6)"/>
      <w:lvlJc w:val="left"/>
      <w:pPr>
        <w:tabs>
          <w:tab w:val="left" w:leader="none" w:pos="3960"/>
        </w:tabs>
        <w:ind w:left="3600"/>
      </w:pPr>
      <w:rPr>
        <w:rFonts w:cs="Times New Roman" w:hint="default"/>
      </w:rPr>
    </w:lvl>
    <w:lvl w:ilvl="6">
      <w:start w:val="1"/>
      <w:numFmt w:val="lowerRoman"/>
      <w:lvlText w:val="(%7)"/>
      <w:lvlJc w:val="left"/>
      <w:pPr>
        <w:tabs>
          <w:tab w:val="left" w:leader="none" w:pos="4680"/>
        </w:tabs>
        <w:ind w:left="4320"/>
      </w:pPr>
      <w:rPr>
        <w:rFonts w:cs="Times New Roman" w:hint="default"/>
      </w:rPr>
    </w:lvl>
    <w:lvl w:ilvl="7">
      <w:start w:val="1"/>
      <w:numFmt w:val="lowerLetter"/>
      <w:lvlText w:val="(%8)"/>
      <w:lvlJc w:val="left"/>
      <w:pPr>
        <w:tabs>
          <w:tab w:val="left" w:leader="none" w:pos="5400"/>
        </w:tabs>
        <w:ind w:left="5040"/>
      </w:pPr>
      <w:rPr>
        <w:rFonts w:cs="Times New Roman" w:hint="default"/>
      </w:rPr>
    </w:lvl>
    <w:lvl w:ilvl="8">
      <w:start w:val="1"/>
      <w:numFmt w:val="lowerRoman"/>
      <w:lvlText w:val="(%9)"/>
      <w:lvlJc w:val="left"/>
      <w:pPr>
        <w:tabs>
          <w:tab w:val="left" w:leader="none" w:pos="6120"/>
        </w:tabs>
        <w:ind w:left="5760"/>
      </w:pPr>
      <w:rPr>
        <w:rFonts w:cs="Times New Roman" w:hint="default"/>
      </w:rPr>
    </w:lvl>
  </w:abstractNum>
  <w:abstractNum w:abstractNumId="6">
    <w:nsid w:val="00000006"/>
    <w:multiLevelType w:val="hybridMultilevel"/>
    <w:tmpl w:val="5FB06AB0"/>
    <w:lvl w:ilvl="0" w:tplc="64B6129C">
      <w:start w:val="1"/>
      <w:numFmt w:val="lowerLetter"/>
      <w:lvlText w:val="(%1)"/>
      <w:lvlJc w:val="left"/>
      <w:pPr>
        <w:ind w:left="1725" w:hanging="360"/>
      </w:pPr>
      <w:rPr>
        <w:rFonts w:hint="default"/>
        <w:sz w:val="21"/>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7">
    <w:nsid w:val="00000007"/>
    <w:multiLevelType w:val="singleLevel"/>
    <w:tmpl w:val="AED6D67E"/>
    <w:lvl w:ilvl="0">
      <w:start w:val="1"/>
      <w:numFmt w:val="decimal"/>
      <w:pStyle w:val="style410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8">
    <w:nsid w:val="00000008"/>
    <w:multiLevelType w:val="hybridMultilevel"/>
    <w:tmpl w:val="F1F87D58"/>
    <w:lvl w:ilvl="0" w:tplc="FC5CE4B0">
      <w:start w:val="1"/>
      <w:numFmt w:val="decimal"/>
      <w:pStyle w:val="style4102"/>
      <w:lvlText w:val="Figure %1. "/>
      <w:lvlJc w:val="left"/>
      <w:pPr>
        <w:tabs>
          <w:tab w:val="left" w:leader="none" w:pos="720"/>
        </w:tabs>
      </w:pPr>
      <w:rPr>
        <w:rFonts w:ascii="Times New Roman" w:cs="Times New Roman" w:hAnsi="Times New Roman" w:hint="default"/>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9">
    <w:nsid w:val="00000009"/>
    <w:multiLevelType w:val="singleLevel"/>
    <w:tmpl w:val="166470C2"/>
    <w:lvl w:ilvl="0">
      <w:start w:val="1"/>
      <w:numFmt w:val="upperRoman"/>
      <w:lvlText w:val="TABLE %1. "/>
      <w:lvlJc w:val="left"/>
      <w:pPr>
        <w:tabs>
          <w:tab w:val="left" w:leader="none" w:pos="1080"/>
        </w:tabs>
      </w:pPr>
      <w:rPr>
        <w:rFonts w:ascii="Times New Roman" w:cs="Times New Roman" w:hAnsi="Times New Roman" w:hint="default"/>
        <w:b w:val="false"/>
        <w:bCs w:val="false"/>
        <w:i w:val="false"/>
        <w:iCs w:val="false"/>
        <w:sz w:val="16"/>
        <w:szCs w:val="16"/>
      </w:rPr>
    </w:lvl>
  </w:abstractNum>
  <w:abstractNum w:abstractNumId="10">
    <w:nsid w:val="0000000A"/>
    <w:multiLevelType w:val="multilevel"/>
    <w:tmpl w:val="F35CB8F2"/>
    <w:styleLink w:val="style4121"/>
    <w:lvl w:ilvl="0">
      <w:start w:val="1"/>
      <w:numFmt w:val="decimal"/>
      <w:pStyle w:val="style4120"/>
      <w:lvlText w:val="%1."/>
      <w:lvlJc w:val="right"/>
      <w:pPr>
        <w:tabs>
          <w:tab w:val="left" w:leader="none" w:pos="341"/>
        </w:tabs>
        <w:ind w:left="341" w:hanging="114"/>
      </w:pPr>
      <w:rPr>
        <w:rFonts w:hint="default"/>
      </w:rPr>
    </w:lvl>
    <w:lvl w:ilvl="1">
      <w:start w:val="1"/>
      <w:numFmt w:val="lowerLetter"/>
      <w:lvlText w:val="%2."/>
      <w:lvlJc w:val="left"/>
      <w:pPr>
        <w:tabs>
          <w:tab w:val="left" w:leader="none" w:pos="1896"/>
        </w:tabs>
        <w:ind w:left="1896" w:hanging="360"/>
      </w:pPr>
      <w:rPr>
        <w:rFonts w:hint="default"/>
      </w:rPr>
    </w:lvl>
    <w:lvl w:ilvl="2">
      <w:start w:val="1"/>
      <w:numFmt w:val="lowerRoman"/>
      <w:lvlText w:val="%3."/>
      <w:lvlJc w:val="right"/>
      <w:pPr>
        <w:tabs>
          <w:tab w:val="left" w:leader="none" w:pos="2616"/>
        </w:tabs>
        <w:ind w:left="2616" w:hanging="180"/>
      </w:pPr>
      <w:rPr>
        <w:rFonts w:hint="default"/>
      </w:rPr>
    </w:lvl>
    <w:lvl w:ilvl="3">
      <w:start w:val="1"/>
      <w:numFmt w:val="decimal"/>
      <w:lvlText w:val="%4."/>
      <w:lvlJc w:val="left"/>
      <w:pPr>
        <w:tabs>
          <w:tab w:val="left" w:leader="none" w:pos="3336"/>
        </w:tabs>
        <w:ind w:left="3336" w:hanging="360"/>
      </w:pPr>
      <w:rPr>
        <w:rFonts w:hint="default"/>
      </w:rPr>
    </w:lvl>
    <w:lvl w:ilvl="4">
      <w:start w:val="1"/>
      <w:numFmt w:val="lowerLetter"/>
      <w:lvlText w:val="%5."/>
      <w:lvlJc w:val="left"/>
      <w:pPr>
        <w:tabs>
          <w:tab w:val="left" w:leader="none" w:pos="4056"/>
        </w:tabs>
        <w:ind w:left="4056" w:hanging="360"/>
      </w:pPr>
      <w:rPr>
        <w:rFonts w:hint="default"/>
      </w:rPr>
    </w:lvl>
    <w:lvl w:ilvl="5">
      <w:start w:val="1"/>
      <w:numFmt w:val="lowerRoman"/>
      <w:lvlText w:val="%6."/>
      <w:lvlJc w:val="right"/>
      <w:pPr>
        <w:tabs>
          <w:tab w:val="left" w:leader="none" w:pos="4776"/>
        </w:tabs>
        <w:ind w:left="4776" w:hanging="180"/>
      </w:pPr>
      <w:rPr>
        <w:rFonts w:hint="default"/>
      </w:rPr>
    </w:lvl>
    <w:lvl w:ilvl="6">
      <w:start w:val="1"/>
      <w:numFmt w:val="decimal"/>
      <w:lvlText w:val="%7."/>
      <w:lvlJc w:val="left"/>
      <w:pPr>
        <w:tabs>
          <w:tab w:val="left" w:leader="none" w:pos="5496"/>
        </w:tabs>
        <w:ind w:left="5496" w:hanging="360"/>
      </w:pPr>
      <w:rPr>
        <w:rFonts w:hint="default"/>
      </w:rPr>
    </w:lvl>
    <w:lvl w:ilvl="7">
      <w:start w:val="1"/>
      <w:numFmt w:val="lowerLetter"/>
      <w:lvlText w:val="%8."/>
      <w:lvlJc w:val="left"/>
      <w:pPr>
        <w:tabs>
          <w:tab w:val="left" w:leader="none" w:pos="6216"/>
        </w:tabs>
        <w:ind w:left="6216" w:hanging="360"/>
      </w:pPr>
      <w:rPr>
        <w:rFonts w:hint="default"/>
      </w:rPr>
    </w:lvl>
    <w:lvl w:ilvl="8">
      <w:start w:val="1"/>
      <w:numFmt w:val="lowerRoman"/>
      <w:lvlText w:val="%9."/>
      <w:lvlJc w:val="right"/>
      <w:pPr>
        <w:tabs>
          <w:tab w:val="left" w:leader="none" w:pos="6936"/>
        </w:tabs>
        <w:ind w:left="6936" w:hanging="180"/>
      </w:pPr>
      <w:rPr>
        <w:rFonts w:hint="default"/>
      </w:rPr>
    </w:lvl>
  </w:abstractNum>
  <w:num w:numId="1">
    <w:abstractNumId w:val="5"/>
  </w:num>
  <w:num w:numId="2">
    <w:abstractNumId w:val="5"/>
  </w:num>
  <w:num w:numId="3">
    <w:abstractNumId w:val="5"/>
  </w:num>
  <w:num w:numId="4">
    <w:abstractNumId w:val="5"/>
  </w:num>
  <w:num w:numId="5">
    <w:abstractNumId w:val="3"/>
  </w:num>
  <w:num w:numId="6">
    <w:abstractNumId w:val="8"/>
  </w:num>
  <w:num w:numId="7">
    <w:abstractNumId w:val="2"/>
  </w:num>
  <w:num w:numId="8">
    <w:abstractNumId w:val="7"/>
  </w:num>
  <w:num w:numId="9">
    <w:abstractNumId w:val="10"/>
  </w:num>
  <w:num w:numId="10">
    <w:abstractNumId w:val="9"/>
  </w:num>
  <w:num w:numId="11">
    <w:abstractNumId w:val="4"/>
  </w:num>
  <w:num w:numId="12">
    <w:abstractNumId w:val="0"/>
  </w:num>
  <w:num w:numId="13">
    <w:abstractNumId w:val="6"/>
  </w:num>
  <w:num w:numId="14">
    <w:abstractNumId w:val="1"/>
  </w:num>
  <w:num w:numId="15">
    <w:abstractNumId w:val="7"/>
  </w:num>
  <w:num w:numId="16">
    <w:abstractNumId w:val="7"/>
  </w:num>
  <w:num w:numId="17">
    <w:abstractNumId w:val="7"/>
  </w:num>
  <w:num w:numId="18">
    <w:abstractNumId w:val="7"/>
  </w:num>
  <w:num w:numId="19">
    <w:abstractNumId w:val="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num>
  <w:num w:numId="23">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trackRevision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jc w:val="center"/>
    </w:pPr>
    <w:rPr>
      <w:lang w:eastAsia="en-US"/>
    </w:rPr>
  </w:style>
  <w:style w:type="paragraph" w:styleId="style1">
    <w:name w:val="heading 1"/>
    <w:basedOn w:val="style0"/>
    <w:next w:val="style0"/>
    <w:qFormat/>
    <w:pPr>
      <w:keepNext/>
      <w:keepLines/>
      <w:numPr>
        <w:ilvl w:val="0"/>
        <w:numId w:val="1"/>
      </w:numPr>
      <w:tabs>
        <w:tab w:val="left" w:leader="none" w:pos="216"/>
      </w:tabs>
      <w:spacing w:before="160" w:after="80"/>
      <w:outlineLvl w:val="0"/>
    </w:pPr>
    <w:rPr>
      <w:smallCaps/>
      <w:noProof/>
    </w:rPr>
  </w:style>
  <w:style w:type="paragraph" w:styleId="style2">
    <w:name w:val="heading 2"/>
    <w:basedOn w:val="style0"/>
    <w:next w:val="style0"/>
    <w:link w:val="style4122"/>
    <w:qFormat/>
    <w:pPr>
      <w:keepNext/>
      <w:keepLines/>
      <w:numPr>
        <w:ilvl w:val="1"/>
        <w:numId w:val="2"/>
      </w:numPr>
      <w:spacing w:before="120" w:after="60"/>
      <w:ind w:left="288"/>
      <w:jc w:val="left"/>
      <w:outlineLvl w:val="1"/>
    </w:pPr>
    <w:rPr>
      <w:i/>
      <w:iCs/>
      <w:noProof/>
    </w:rPr>
  </w:style>
  <w:style w:type="paragraph" w:styleId="style3">
    <w:name w:val="heading 3"/>
    <w:basedOn w:val="style0"/>
    <w:next w:val="style0"/>
    <w:qFormat/>
    <w:pPr>
      <w:numPr>
        <w:ilvl w:val="2"/>
        <w:numId w:val="3"/>
      </w:numPr>
      <w:spacing w:lineRule="exact" w:line="240"/>
      <w:jc w:val="both"/>
      <w:outlineLvl w:val="2"/>
    </w:pPr>
    <w:rPr>
      <w:i/>
      <w:iCs/>
      <w:noProof/>
    </w:rPr>
  </w:style>
  <w:style w:type="paragraph" w:styleId="style4">
    <w:name w:val="heading 4"/>
    <w:basedOn w:val="style0"/>
    <w:next w:val="style0"/>
    <w:qFormat/>
    <w:pPr>
      <w:numPr>
        <w:ilvl w:val="3"/>
        <w:numId w:val="4"/>
      </w:numPr>
      <w:spacing w:before="40" w:after="40"/>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bstract"/>
    <w:next w:val="style4097"/>
    <w:link w:val="style4115"/>
    <w:pPr>
      <w:spacing w:after="200"/>
      <w:jc w:val="both"/>
    </w:pPr>
    <w:rPr>
      <w:b/>
      <w:bCs/>
      <w:sz w:val="18"/>
      <w:szCs w:val="18"/>
      <w:lang w:eastAsia="en-US"/>
    </w:rPr>
  </w:style>
  <w:style w:type="paragraph" w:customStyle="1" w:styleId="style4098">
    <w:name w:val="Affiliation"/>
    <w:next w:val="style4098"/>
    <w:pPr>
      <w:jc w:val="center"/>
    </w:pPr>
    <w:rPr>
      <w:lang w:eastAsia="en-US"/>
    </w:rPr>
  </w:style>
  <w:style w:type="paragraph" w:customStyle="1" w:styleId="style4099">
    <w:name w:val="Author"/>
    <w:next w:val="style4099"/>
    <w:pPr>
      <w:spacing w:before="360" w:after="40"/>
      <w:jc w:val="center"/>
    </w:pPr>
    <w:rPr>
      <w:noProof/>
      <w:sz w:val="22"/>
      <w:szCs w:val="22"/>
      <w:lang w:eastAsia="en-US"/>
    </w:rPr>
  </w:style>
  <w:style w:type="paragraph" w:styleId="style66">
    <w:name w:val="Body Text"/>
    <w:basedOn w:val="style0"/>
    <w:next w:val="style66"/>
    <w:link w:val="style4123"/>
    <w:pPr>
      <w:spacing w:after="120" w:lineRule="auto" w:line="228"/>
      <w:ind w:firstLine="288"/>
      <w:jc w:val="both"/>
    </w:pPr>
    <w:rPr>
      <w:spacing w:val="-1"/>
    </w:rPr>
  </w:style>
  <w:style w:type="paragraph" w:customStyle="1" w:styleId="style4100">
    <w:name w:val="bullet list"/>
    <w:basedOn w:val="style66"/>
    <w:next w:val="style4100"/>
    <w:pPr>
      <w:numPr>
        <w:ilvl w:val="0"/>
        <w:numId w:val="5"/>
      </w:numPr>
    </w:pPr>
    <w:rPr/>
  </w:style>
  <w:style w:type="paragraph" w:customStyle="1" w:styleId="style4101">
    <w:name w:val="equation"/>
    <w:basedOn w:val="style0"/>
    <w:next w:val="style4101"/>
    <w:pPr>
      <w:tabs>
        <w:tab w:val="center" w:leader="none" w:pos="2520"/>
        <w:tab w:val="right" w:leader="none" w:pos="5040"/>
      </w:tabs>
      <w:spacing w:before="240" w:after="240" w:lineRule="auto" w:line="216"/>
    </w:pPr>
    <w:rPr>
      <w:rFonts w:ascii="Symbol" w:cs="Symbol" w:hAnsi="Symbol"/>
    </w:rPr>
  </w:style>
  <w:style w:type="paragraph" w:customStyle="1" w:styleId="style4102">
    <w:name w:val="figure caption"/>
    <w:next w:val="style4102"/>
    <w:pPr>
      <w:numPr>
        <w:ilvl w:val="0"/>
        <w:numId w:val="6"/>
      </w:numPr>
      <w:spacing w:before="80" w:after="200"/>
      <w:jc w:val="center"/>
    </w:pPr>
    <w:rPr>
      <w:noProof/>
      <w:sz w:val="16"/>
      <w:szCs w:val="16"/>
      <w:lang w:eastAsia="en-US"/>
    </w:rPr>
  </w:style>
  <w:style w:type="paragraph" w:customStyle="1" w:styleId="style4103">
    <w:name w:val="footnote"/>
    <w:next w:val="style4103"/>
    <w:pPr>
      <w:framePr w:hSpace="187" w:vSpace="187" w:wrap="notBeside" w:hAnchor="page" w:vAnchor="text" w:x="6121" w:y="577"/>
      <w:numPr>
        <w:ilvl w:val="0"/>
        <w:numId w:val="7"/>
      </w:numPr>
      <w:spacing w:after="40"/>
    </w:pPr>
    <w:rPr>
      <w:sz w:val="16"/>
      <w:szCs w:val="16"/>
      <w:lang w:eastAsia="en-US"/>
    </w:rPr>
  </w:style>
  <w:style w:type="paragraph" w:customStyle="1" w:styleId="style4104">
    <w:name w:val="key words"/>
    <w:next w:val="style4104"/>
    <w:pPr>
      <w:spacing w:after="120"/>
      <w:ind w:firstLine="288"/>
      <w:jc w:val="both"/>
    </w:pPr>
    <w:rPr>
      <w:b/>
      <w:bCs/>
      <w:i/>
      <w:iCs/>
      <w:noProof/>
      <w:sz w:val="18"/>
      <w:szCs w:val="18"/>
      <w:lang w:eastAsia="en-US"/>
    </w:rPr>
  </w:style>
  <w:style w:type="paragraph" w:customStyle="1" w:styleId="style4105">
    <w:name w:val="paper subtitle"/>
    <w:next w:val="style4105"/>
    <w:pPr>
      <w:spacing w:after="120"/>
      <w:jc w:val="center"/>
    </w:pPr>
    <w:rPr>
      <w:rFonts w:eastAsia="MS Mincho"/>
      <w:noProof/>
      <w:sz w:val="28"/>
      <w:szCs w:val="28"/>
      <w:lang w:eastAsia="en-US"/>
    </w:rPr>
  </w:style>
  <w:style w:type="paragraph" w:customStyle="1" w:styleId="style4106">
    <w:name w:val="paper title"/>
    <w:next w:val="style4106"/>
    <w:pPr>
      <w:spacing w:after="120"/>
      <w:jc w:val="center"/>
    </w:pPr>
    <w:rPr>
      <w:rFonts w:eastAsia="MS Mincho"/>
      <w:noProof/>
      <w:sz w:val="48"/>
      <w:szCs w:val="48"/>
      <w:lang w:eastAsia="en-US"/>
    </w:rPr>
  </w:style>
  <w:style w:type="paragraph" w:customStyle="1" w:styleId="style4107">
    <w:name w:val="references"/>
    <w:next w:val="style4107"/>
    <w:pPr>
      <w:numPr>
        <w:ilvl w:val="0"/>
        <w:numId w:val="8"/>
      </w:numPr>
      <w:spacing w:after="50" w:lineRule="exact" w:line="180"/>
      <w:jc w:val="both"/>
    </w:pPr>
    <w:rPr>
      <w:rFonts w:eastAsia="MS Mincho"/>
      <w:noProof/>
      <w:sz w:val="16"/>
      <w:szCs w:val="16"/>
      <w:lang w:eastAsia="en-US"/>
    </w:rPr>
  </w:style>
  <w:style w:type="paragraph" w:customStyle="1" w:styleId="style4108">
    <w:name w:val="sponsors"/>
    <w:next w:val="style4108"/>
    <w:pPr>
      <w:framePr w:wrap="auto" w:hAnchor="text" w:x="615" w:y="2239"/>
      <w:pBdr>
        <w:top w:val="single" w:sz="4" w:space="2" w:color="auto"/>
      </w:pBdr>
      <w:ind w:firstLine="288"/>
    </w:pPr>
    <w:rPr>
      <w:sz w:val="16"/>
      <w:szCs w:val="16"/>
      <w:lang w:eastAsia="en-US"/>
    </w:rPr>
  </w:style>
  <w:style w:type="paragraph" w:customStyle="1" w:styleId="style4109">
    <w:name w:val="table col head"/>
    <w:basedOn w:val="style0"/>
    <w:next w:val="style4109"/>
    <w:pPr/>
    <w:rPr>
      <w:b/>
      <w:bCs/>
      <w:sz w:val="16"/>
      <w:szCs w:val="16"/>
    </w:rPr>
  </w:style>
  <w:style w:type="paragraph" w:customStyle="1" w:styleId="style4110">
    <w:name w:val="table col subhead"/>
    <w:basedOn w:val="style4109"/>
    <w:next w:val="style4110"/>
    <w:pPr/>
    <w:rPr>
      <w:i/>
      <w:iCs/>
      <w:sz w:val="15"/>
      <w:szCs w:val="15"/>
    </w:rPr>
  </w:style>
  <w:style w:type="paragraph" w:customStyle="1" w:styleId="style4111">
    <w:name w:val="table copy"/>
    <w:next w:val="style4111"/>
    <w:pPr>
      <w:jc w:val="both"/>
    </w:pPr>
    <w:rPr>
      <w:noProof/>
      <w:sz w:val="16"/>
      <w:szCs w:val="16"/>
      <w:lang w:eastAsia="en-US"/>
    </w:rPr>
  </w:style>
  <w:style w:type="paragraph" w:customStyle="1" w:styleId="style4112">
    <w:name w:val="table footnote"/>
    <w:next w:val="style4112"/>
    <w:pPr>
      <w:spacing w:before="60" w:after="30"/>
      <w:jc w:val="right"/>
    </w:pPr>
    <w:rPr>
      <w:sz w:val="12"/>
      <w:szCs w:val="12"/>
      <w:lang w:eastAsia="en-US"/>
    </w:rPr>
  </w:style>
  <w:style w:type="paragraph" w:customStyle="1" w:styleId="style4113">
    <w:name w:val="table head"/>
    <w:next w:val="style4113"/>
    <w:pPr>
      <w:spacing w:before="240" w:after="120" w:lineRule="auto" w:line="216"/>
      <w:jc w:val="center"/>
    </w:pPr>
    <w:rPr>
      <w:smallCaps/>
      <w:noProof/>
      <w:sz w:val="16"/>
      <w:szCs w:val="16"/>
      <w:lang w:eastAsia="en-US"/>
    </w:rPr>
  </w:style>
  <w:style w:type="paragraph" w:customStyle="1" w:styleId="style4114">
    <w:name w:val="Style Abstract + Italic"/>
    <w:basedOn w:val="style4097"/>
    <w:next w:val="style4114"/>
    <w:link w:val="style4116"/>
    <w:pPr/>
    <w:rPr>
      <w:rFonts w:eastAsia="MS Mincho"/>
      <w:i/>
      <w:iCs/>
    </w:rPr>
  </w:style>
  <w:style w:type="character" w:customStyle="1" w:styleId="style4115">
    <w:name w:val="Abstract Char"/>
    <w:basedOn w:val="style65"/>
    <w:next w:val="style4115"/>
    <w:link w:val="style4097"/>
    <w:rPr>
      <w:b/>
      <w:bCs/>
      <w:sz w:val="18"/>
      <w:szCs w:val="18"/>
      <w:lang w:val="en-US" w:bidi="ar-SA" w:eastAsia="en-US"/>
    </w:rPr>
  </w:style>
  <w:style w:type="character" w:customStyle="1" w:styleId="style4116">
    <w:name w:val="Style Abstract + Italic Char"/>
    <w:basedOn w:val="style4115"/>
    <w:next w:val="style4116"/>
    <w:link w:val="style4114"/>
    <w:rPr>
      <w:rFonts w:eastAsia="MS Mincho"/>
      <w:b/>
      <w:bCs/>
      <w:i/>
      <w:iCs/>
      <w:sz w:val="18"/>
      <w:szCs w:val="18"/>
      <w:lang w:val="en-US" w:bidi="ar-SA" w:eastAsia="en-US"/>
    </w:rPr>
  </w:style>
  <w:style w:type="paragraph" w:styleId="style31">
    <w:name w:val="header"/>
    <w:basedOn w:val="style0"/>
    <w:next w:val="style31"/>
    <w:link w:val="style4117"/>
    <w:pPr>
      <w:pBdr>
        <w:bottom w:val="single" w:sz="6" w:space="1" w:color="auto"/>
      </w:pBdr>
      <w:tabs>
        <w:tab w:val="center" w:leader="none" w:pos="4153"/>
        <w:tab w:val="right" w:leader="none" w:pos="8306"/>
      </w:tabs>
      <w:snapToGrid w:val="false"/>
    </w:pPr>
    <w:rPr>
      <w:sz w:val="18"/>
      <w:szCs w:val="18"/>
    </w:rPr>
  </w:style>
  <w:style w:type="character" w:customStyle="1" w:styleId="style4117">
    <w:name w:val="页眉 Char"/>
    <w:basedOn w:val="style65"/>
    <w:next w:val="style4117"/>
    <w:link w:val="style31"/>
    <w:rPr>
      <w:sz w:val="18"/>
      <w:szCs w:val="18"/>
      <w:lang w:eastAsia="en-US"/>
    </w:rPr>
  </w:style>
  <w:style w:type="paragraph" w:styleId="style32">
    <w:name w:val="footer"/>
    <w:basedOn w:val="style0"/>
    <w:next w:val="style32"/>
    <w:link w:val="style4118"/>
    <w:pPr>
      <w:tabs>
        <w:tab w:val="center" w:leader="none" w:pos="4153"/>
        <w:tab w:val="right" w:leader="none" w:pos="8306"/>
      </w:tabs>
      <w:snapToGrid w:val="false"/>
      <w:jc w:val="left"/>
    </w:pPr>
    <w:rPr>
      <w:sz w:val="18"/>
      <w:szCs w:val="18"/>
    </w:rPr>
  </w:style>
  <w:style w:type="character" w:customStyle="1" w:styleId="style4118">
    <w:name w:val="页脚 Char"/>
    <w:basedOn w:val="style65"/>
    <w:next w:val="style4118"/>
    <w:link w:val="style32"/>
    <w:rPr>
      <w:sz w:val="18"/>
      <w:szCs w:val="18"/>
      <w:lang w:eastAsia="en-US"/>
    </w:rPr>
  </w:style>
  <w:style w:type="character" w:customStyle="1" w:styleId="style4119">
    <w:name w:val="nsfaddress"/>
    <w:basedOn w:val="style65"/>
    <w:next w:val="style4119"/>
  </w:style>
  <w:style w:type="paragraph" w:styleId="style179">
    <w:name w:val="List Paragraph"/>
    <w:basedOn w:val="style0"/>
    <w:next w:val="style179"/>
    <w:qFormat/>
    <w:uiPriority w:val="34"/>
    <w:pPr>
      <w:widowControl w:val="false"/>
      <w:ind w:firstLine="420" w:firstLineChars="200"/>
      <w:jc w:val="both"/>
    </w:pPr>
    <w:rPr>
      <w:rFonts w:ascii="Calibri" w:hAnsi="Calibri"/>
      <w:kern w:val="2"/>
      <w:sz w:val="21"/>
      <w:szCs w:val="22"/>
      <w:lang w:eastAsia="zh-CN"/>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120">
    <w:name w:val="referenceitem"/>
    <w:basedOn w:val="style0"/>
    <w:next w:val="style4120"/>
    <w:pPr>
      <w:numPr>
        <w:ilvl w:val="0"/>
        <w:numId w:val="9"/>
      </w:numPr>
      <w:overflowPunct w:val="false"/>
      <w:autoSpaceDE w:val="false"/>
      <w:autoSpaceDN w:val="false"/>
      <w:adjustRightInd w:val="false"/>
      <w:spacing w:lineRule="atLeast" w:line="220"/>
      <w:jc w:val="both"/>
      <w:textAlignment w:val="baseline"/>
    </w:pPr>
    <w:rPr>
      <w:rFonts w:eastAsia="Times New Roman"/>
      <w:sz w:val="18"/>
    </w:rPr>
  </w:style>
  <w:style w:type="numbering" w:customStyle="1" w:styleId="style4121">
    <w:name w:val="referencelist"/>
    <w:basedOn w:val="style107"/>
    <w:next w:val="style4121"/>
    <w:pPr>
      <w:numPr>
        <w:ilvl w:val="0"/>
        <w:numId w:val="9"/>
      </w:numPr>
    </w:pPr>
  </w:style>
  <w:style w:type="character" w:customStyle="1" w:styleId="style4122">
    <w:name w:val="标题 2 Char"/>
    <w:basedOn w:val="style65"/>
    <w:next w:val="style4122"/>
    <w:link w:val="style2"/>
    <w:rPr>
      <w:i/>
      <w:iCs/>
      <w:noProof/>
      <w:lang w:eastAsia="en-US"/>
    </w:rPr>
  </w:style>
  <w:style w:type="character" w:customStyle="1" w:styleId="style4123">
    <w:name w:val="正文文本 Char"/>
    <w:basedOn w:val="style65"/>
    <w:next w:val="style4123"/>
    <w:link w:val="style66"/>
    <w:rPr>
      <w:spacing w:val="-1"/>
      <w:lang w:eastAsia="en-US"/>
    </w:rPr>
  </w:style>
  <w:style w:type="character" w:styleId="style156">
    <w:name w:val="Placeholder Text"/>
    <w:basedOn w:val="style65"/>
    <w:next w:val="style156"/>
    <w:uiPriority w:val="99"/>
    <w:rPr>
      <w:color w:val="808080"/>
    </w:rPr>
  </w:style>
  <w:style w:type="character" w:styleId="style85">
    <w:name w:val="Hyperlink"/>
    <w:basedOn w:val="style65"/>
    <w:next w:val="style85"/>
    <w:rPr>
      <w:color w:val="0563c1"/>
      <w:u w:val="single"/>
    </w:rPr>
  </w:style>
  <w:style w:type="character" w:styleId="style39">
    <w:name w:val="annotation reference"/>
    <w:basedOn w:val="style65"/>
    <w:next w:val="style39"/>
    <w:rPr>
      <w:sz w:val="21"/>
      <w:szCs w:val="21"/>
    </w:rPr>
  </w:style>
  <w:style w:type="paragraph" w:styleId="style30">
    <w:name w:val="annotation text"/>
    <w:basedOn w:val="style0"/>
    <w:next w:val="style30"/>
    <w:link w:val="style4124"/>
    <w:pPr>
      <w:jc w:val="left"/>
    </w:pPr>
    <w:rPr/>
  </w:style>
  <w:style w:type="character" w:customStyle="1" w:styleId="style4124">
    <w:name w:val="批注文字 Char"/>
    <w:basedOn w:val="style65"/>
    <w:next w:val="style4124"/>
    <w:link w:val="style30"/>
    <w:rPr>
      <w:lang w:eastAsia="en-US"/>
    </w:rPr>
  </w:style>
  <w:style w:type="paragraph" w:styleId="style106">
    <w:name w:val="annotation subject"/>
    <w:basedOn w:val="style30"/>
    <w:next w:val="style30"/>
    <w:link w:val="style4125"/>
    <w:pPr/>
    <w:rPr>
      <w:b/>
      <w:bCs/>
    </w:rPr>
  </w:style>
  <w:style w:type="character" w:customStyle="1" w:styleId="style4125">
    <w:name w:val="批注主题 Char"/>
    <w:basedOn w:val="style4124"/>
    <w:next w:val="style4125"/>
    <w:link w:val="style106"/>
    <w:rPr>
      <w:b/>
      <w:bCs/>
      <w:lang w:eastAsia="en-US"/>
    </w:rPr>
  </w:style>
  <w:style w:type="paragraph" w:styleId="style153">
    <w:name w:val="Balloon Text"/>
    <w:basedOn w:val="style0"/>
    <w:next w:val="style153"/>
    <w:link w:val="style4126"/>
    <w:pPr/>
    <w:rPr>
      <w:sz w:val="18"/>
      <w:szCs w:val="18"/>
    </w:rPr>
  </w:style>
  <w:style w:type="character" w:customStyle="1" w:styleId="style4126">
    <w:name w:val="批注框文本 Char"/>
    <w:basedOn w:val="style65"/>
    <w:next w:val="style4126"/>
    <w:link w:val="style153"/>
    <w:rPr>
      <w:sz w:val="18"/>
      <w:szCs w:val="18"/>
      <w:lang w:eastAsia="en-US"/>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2.emf"/><Relationship Id="rId22" Type="http://schemas.openxmlformats.org/officeDocument/2006/relationships/customXml" Target="../customXml/item2.xml"/><Relationship Id="rId10" Type="http://schemas.openxmlformats.org/officeDocument/2006/relationships/image" Target="media/image5.png"/><Relationship Id="rId21"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3.jpe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styles" Target="styles.xml"/><Relationship Id="rId16" Type="http://schemas.openxmlformats.org/officeDocument/2006/relationships/chart" Target="charts/chart1.xml"/><Relationship Id="rId5" Type="http://schemas.openxmlformats.org/officeDocument/2006/relationships/image" Target="media/image2.png"/><Relationship Id="rId19" Type="http://schemas.openxmlformats.org/officeDocument/2006/relationships/settings" Target="settings.xml"/><Relationship Id="rId6" Type="http://schemas.openxmlformats.org/officeDocument/2006/relationships/image" Target="media/image3.png"/><Relationship Id="rId18" Type="http://schemas.openxmlformats.org/officeDocument/2006/relationships/fontTable" Target="fontTable.xml"/><Relationship Id="rId7" Type="http://schemas.openxmlformats.org/officeDocument/2006/relationships/image" Target="media/image4.png"/><Relationship Id="rId8" Type="http://schemas.openxmlformats.org/officeDocument/2006/relationships/image" Target="media/image2.jpeg"/></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Jia%20Youbin/Desktop/&#20250;&#35758;&#35770;&#25991;/&#35770;&#25991;&#22270;&#34920;.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618684500879284"/>
          <c:y val="0.0583690240832234"/>
          <c:w val="0.7407797196082198"/>
          <c:h val="0.730467356403853"/>
        </c:manualLayout>
      </c:layout>
      <c:barChart>
        <c:barDir val="col"/>
        <c:grouping val="clustered"/>
        <c:varyColors val="0"/>
        <c:ser>
          <c:idx val="0"/>
          <c:order val="0"/>
          <c:tx>
            <c:strRef>
              <c:f>Sheet1!$A$2</c:f>
              <c:strCache>
                <c:ptCount val="1"/>
                <c:pt idx="0">
                  <c:v>Inception-V3 training and testing with color image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Sheet1!$B$2:$E$2</c:f>
              <c:numCache>
                <c:formatCode>General</c:formatCode>
                <c:ptCount val="4"/>
                <c:pt idx="0">
                  <c:v>0.994</c:v>
                </c:pt>
                <c:pt idx="1">
                  <c:v>0.936</c:v>
                </c:pt>
                <c:pt idx="2">
                  <c:v>0.918</c:v>
                </c:pt>
                <c:pt idx="3">
                  <c:v>0.569</c:v>
                </c:pt>
              </c:numCache>
            </c:numRef>
          </c:val>
        </c:ser>
        <c:ser>
          <c:idx val="1"/>
          <c:order val="1"/>
          <c:tx>
            <c:strRef>
              <c:f>Sheet1!$A$3</c:f>
              <c:strCache>
                <c:ptCount val="1"/>
                <c:pt idx="0">
                  <c:v>Inception-V3 training and testing with binarized image</c:v>
                </c:pt>
              </c:strCache>
            </c:strRef>
          </c:tx>
          <c:spPr>
            <a:solidFill>
              <a:srgbClr val="C23A30"/>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Sheet1!$B$3:$E$3</c:f>
              <c:numCache>
                <c:formatCode>General</c:formatCode>
                <c:ptCount val="4"/>
                <c:pt idx="0">
                  <c:v>0.996</c:v>
                </c:pt>
                <c:pt idx="1">
                  <c:v>0.967</c:v>
                </c:pt>
                <c:pt idx="2">
                  <c:v>0.956</c:v>
                </c:pt>
                <c:pt idx="3">
                  <c:v>0.871</c:v>
                </c:pt>
              </c:numCache>
            </c:numRef>
          </c:val>
        </c:ser>
        <c:ser>
          <c:idx val="2"/>
          <c:order val="2"/>
          <c:tx>
            <c:strRef>
              <c:f>Sheet1!$A$4</c:f>
              <c:strCache>
                <c:ptCount val="1"/>
                <c:pt idx="0">
                  <c:v>trainsfer Inception-V3 training and testing with color image</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Sheet1!$B$4:$E$4</c:f>
              <c:numCache>
                <c:formatCode>General</c:formatCode>
                <c:ptCount val="4"/>
                <c:pt idx="0">
                  <c:v>0.993</c:v>
                </c:pt>
                <c:pt idx="1">
                  <c:v>0.952</c:v>
                </c:pt>
                <c:pt idx="2">
                  <c:v>0.924</c:v>
                </c:pt>
                <c:pt idx="3">
                  <c:v>0.615</c:v>
                </c:pt>
              </c:numCache>
            </c:numRef>
          </c:val>
        </c:ser>
        <c:ser>
          <c:idx val="3"/>
          <c:order val="3"/>
          <c:tx>
            <c:strRef>
              <c:f>Sheet1!$A$5</c:f>
              <c:strCache>
                <c:ptCount val="1"/>
                <c:pt idx="0">
                  <c:v>transfer Inception-V3 training and testing with binarized image</c:v>
                </c:pt>
              </c:strCache>
            </c:strRef>
          </c:tx>
          <c:spPr>
            <a:solidFill>
              <a:srgbClr val="8F4DA1"/>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Sheet1!$B$5:$E$5</c:f>
              <c:numCache>
                <c:formatCode>General</c:formatCode>
                <c:ptCount val="4"/>
                <c:pt idx="0">
                  <c:v>0.998</c:v>
                </c:pt>
                <c:pt idx="1">
                  <c:v>0.986</c:v>
                </c:pt>
                <c:pt idx="2">
                  <c:v>0.975</c:v>
                </c:pt>
                <c:pt idx="3">
                  <c:v>0.925</c:v>
                </c:pt>
              </c:numCache>
            </c:numRef>
          </c:val>
        </c:ser>
        <c:dLbls>
          <c:showLegendKey val="0"/>
          <c:showVal val="1"/>
          <c:showCatName val="0"/>
          <c:showSerName val="0"/>
          <c:showPercent val="0"/>
          <c:showBubbleSize val="0"/>
        </c:dLbls>
        <c:gapWidth val="182"/>
        <c:axId val="-1833681984"/>
        <c:axId val="-1833681440"/>
      </c:barChart>
      <c:catAx>
        <c:axId val="-183368198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different    </a:t>
                </a:r>
                <a:r>
                  <a:rPr lang="en-US" sz="1000" b="0" i="0" u="none" strike="noStrike" kern="1200" baseline="0">
                    <a:solidFill>
                      <a:sysClr val="windowText" lastClr="000000">
                        <a:lumMod val="65000"/>
                        <a:lumOff val="35000"/>
                      </a:sysClr>
                    </a:solidFill>
                    <a:latin typeface="Times New Roman" panose="02020603050405020304" pitchFamily="18" charset="0"/>
                    <a:ea typeface="+mn-ea"/>
                    <a:cs typeface="+mn-cs"/>
                  </a:rPr>
                  <a:t>dataset</a:t>
                </a:r>
                <a:endParaRPr lang="en-US"/>
              </a:p>
            </c:rich>
          </c:tx>
          <c:layout>
            <c:manualLayout>
              <c:xMode val="edge"/>
              <c:yMode val="edge"/>
              <c:x val="0.41678705513317293"/>
              <c:y val="0.9423539037323454"/>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1833681440"/>
        <c:crosses val="autoZero"/>
        <c:auto val="0"/>
        <c:lblAlgn val="ctr"/>
        <c:lblOffset val="10"/>
        <c:tickLblSkip val="1"/>
        <c:noMultiLvlLbl val="0"/>
      </c:catAx>
      <c:valAx>
        <c:axId val="-183368144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accuracy</a:t>
                </a:r>
                <a:r>
                  <a:rPr lang="en-US" baseline="0"/>
                  <a:t> </a:t>
                </a:r>
                <a:endParaRPr lang="en-US"/>
              </a:p>
            </c:rich>
          </c:tx>
          <c:layout>
            <c:manualLayout>
              <c:xMode val="edge"/>
              <c:yMode val="edge"/>
              <c:x val="0.0011397929634692362"/>
              <c:y val="0.3497198415178412"/>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1833681984"/>
        <c:crosses val="autoZero"/>
        <c:crossBetween val="between"/>
      </c:valAx>
      <c:spPr>
        <a:noFill/>
        <a:ln>
          <a:noFill/>
        </a:ln>
        <a:effectLst/>
      </c:spPr>
    </c:plotArea>
    <c:legend>
      <c:legendPos val="b"/>
      <c:layout>
        <c:manualLayout>
          <c:xMode val="edge"/>
          <c:yMode val="edge"/>
          <c:x val="0.821323482340891"/>
          <c:y val="0.009319827777842777"/>
          <c:w val="0.17804825329401974"/>
          <c:h val="0.85517224907048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baseline="0">
          <a:latin typeface="Times New Roman" panose="02020603050405020304" pitchFamily="18" charset="0"/>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70854F51-207A-4BA1-9B88-3EC9AC53D303}">
  <ds:schemaRefs>
    <ds:schemaRef ds:uri="http://schemas.openxmlformats.org/officeDocument/2006/bibliography"/>
  </ds:schemaRefs>
</ds:datastoreItem>
</file>

<file path=customXml/itemProps2.xml><?xml version="1.0" encoding="utf-8"?>
<ds:datastoreItem xmlns:ds="http://schemas.openxmlformats.org/officeDocument/2006/customXml" ds:itemID="{86e07243-d8de-40b4-b63a-e7a8d229d5c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8108</TotalTime>
  <Words>3553</Words>
  <Pages>6</Pages>
  <Characters>18366</Characters>
  <Application>WPS Office</Application>
  <DocSecurity>0</DocSecurity>
  <Paragraphs>185</Paragraphs>
  <ScaleCrop>false</ScaleCrop>
  <Company>IEEE</Company>
  <LinksUpToDate>false</LinksUpToDate>
  <CharactersWithSpaces>22529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2018-10-22T06:38:00Z</dcterms:created>
  <dc:creator>IEEE</dc:creator>
  <lastModifiedBy>SEA-AL10</lastModifiedBy>
  <lastPrinted>2018-10-30T09:17:00Z</lastPrinted>
  <dcterms:modified xsi:type="dcterms:W3CDTF">2020-02-20T08:15:25Z</dcterms:modified>
  <revision>4016</revision>
  <dc:title>Paper Title (use style: paper title)</dc:title>
</coreProperties>
</file>

<file path=docProps/custom.xml><?xml version="1.0" encoding="utf-8"?>
<Properties xmlns="http://schemas.openxmlformats.org/officeDocument/2006/custom-properties" xmlns:vt="http://schemas.openxmlformats.org/officeDocument/2006/docPropsVTypes"/>
</file>